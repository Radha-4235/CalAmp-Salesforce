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CB898" w14:textId="659D1079" w:rsidR="00520C7D" w:rsidRDefault="00520C7D" w:rsidP="00520C7D">
      <w:pPr>
        <w:rPr>
          <w:sz w:val="26"/>
          <w:szCs w:val="26"/>
        </w:rPr>
      </w:pPr>
      <w:r w:rsidRPr="001C02AE">
        <w:rPr>
          <w:b/>
          <w:bCs/>
          <w:sz w:val="28"/>
          <w:szCs w:val="28"/>
        </w:rPr>
        <w:t>BMW Security</w:t>
      </w:r>
      <w:r w:rsidR="001C02AE">
        <w:rPr>
          <w:b/>
          <w:bCs/>
          <w:sz w:val="28"/>
          <w:szCs w:val="28"/>
        </w:rPr>
        <w:t xml:space="preserve"> App</w:t>
      </w:r>
      <w:r w:rsidR="00D8166A">
        <w:rPr>
          <w:b/>
          <w:bCs/>
          <w:sz w:val="28"/>
          <w:szCs w:val="28"/>
        </w:rPr>
        <w:t xml:space="preserve"> (SD3 App)</w:t>
      </w:r>
      <w:r w:rsidR="001C02AE">
        <w:rPr>
          <w:b/>
          <w:bCs/>
          <w:sz w:val="28"/>
          <w:szCs w:val="28"/>
        </w:rPr>
        <w:br/>
      </w:r>
      <w:r w:rsidRPr="001C02AE">
        <w:rPr>
          <w:b/>
          <w:bCs/>
          <w:sz w:val="26"/>
          <w:szCs w:val="26"/>
        </w:rPr>
        <w:t>Subscription</w:t>
      </w:r>
      <w:r w:rsidR="001C02AE" w:rsidRPr="001C02AE">
        <w:rPr>
          <w:b/>
          <w:bCs/>
          <w:sz w:val="26"/>
          <w:szCs w:val="26"/>
        </w:rPr>
        <w:t xml:space="preserve"> + Payment</w:t>
      </w:r>
      <w:r w:rsidRPr="001C02AE">
        <w:rPr>
          <w:b/>
          <w:bCs/>
          <w:sz w:val="26"/>
          <w:szCs w:val="26"/>
        </w:rPr>
        <w:t xml:space="preserve"> Management</w:t>
      </w:r>
      <w:r w:rsidR="001C02AE" w:rsidRPr="001C02AE">
        <w:rPr>
          <w:b/>
          <w:bCs/>
          <w:sz w:val="26"/>
          <w:szCs w:val="26"/>
        </w:rPr>
        <w:t xml:space="preserve"> </w:t>
      </w:r>
      <w:r w:rsidR="001C02AE" w:rsidRPr="001C02AE">
        <w:rPr>
          <w:b/>
          <w:bCs/>
          <w:sz w:val="26"/>
          <w:szCs w:val="26"/>
        </w:rPr>
        <w:br/>
      </w:r>
      <w:r w:rsidR="001C02AE" w:rsidRPr="001C02AE">
        <w:rPr>
          <w:sz w:val="26"/>
          <w:szCs w:val="26"/>
        </w:rPr>
        <w:t>Technical Specification</w:t>
      </w:r>
    </w:p>
    <w:p w14:paraId="558DE26C" w14:textId="3F343BBA" w:rsidR="008F1740" w:rsidRDefault="008F1740" w:rsidP="00520C7D">
      <w:pPr>
        <w:rPr>
          <w:sz w:val="26"/>
          <w:szCs w:val="26"/>
        </w:rPr>
      </w:pPr>
    </w:p>
    <w:tbl>
      <w:tblPr>
        <w:tblStyle w:val="TableGrid"/>
        <w:tblW w:w="0" w:type="auto"/>
        <w:tblLook w:val="04A0" w:firstRow="1" w:lastRow="0" w:firstColumn="1" w:lastColumn="0" w:noHBand="0" w:noVBand="1"/>
      </w:tblPr>
      <w:tblGrid>
        <w:gridCol w:w="2416"/>
        <w:gridCol w:w="2312"/>
        <w:gridCol w:w="2144"/>
        <w:gridCol w:w="2144"/>
      </w:tblGrid>
      <w:tr w:rsidR="008F1740" w14:paraId="3EF3D7FE" w14:textId="77777777" w:rsidTr="002501D0">
        <w:tc>
          <w:tcPr>
            <w:tcW w:w="2416" w:type="dxa"/>
          </w:tcPr>
          <w:p w14:paraId="365433D2" w14:textId="77777777" w:rsidR="008F1740" w:rsidRPr="00C80B70" w:rsidRDefault="008F1740" w:rsidP="002501D0">
            <w:pPr>
              <w:rPr>
                <w:b/>
                <w:bCs/>
              </w:rPr>
            </w:pPr>
            <w:r w:rsidRPr="00C80B70">
              <w:rPr>
                <w:b/>
                <w:bCs/>
              </w:rPr>
              <w:t>Version</w:t>
            </w:r>
          </w:p>
        </w:tc>
        <w:tc>
          <w:tcPr>
            <w:tcW w:w="2312" w:type="dxa"/>
          </w:tcPr>
          <w:p w14:paraId="5754D5AE" w14:textId="77777777" w:rsidR="008F1740" w:rsidRPr="00C80B70" w:rsidRDefault="008F1740" w:rsidP="002501D0">
            <w:pPr>
              <w:rPr>
                <w:b/>
                <w:bCs/>
              </w:rPr>
            </w:pPr>
            <w:r w:rsidRPr="00C80B70">
              <w:rPr>
                <w:b/>
                <w:bCs/>
              </w:rPr>
              <w:t>Date</w:t>
            </w:r>
          </w:p>
        </w:tc>
        <w:tc>
          <w:tcPr>
            <w:tcW w:w="2144" w:type="dxa"/>
          </w:tcPr>
          <w:p w14:paraId="6C965E9B" w14:textId="77777777" w:rsidR="008F1740" w:rsidRPr="00C80B70" w:rsidRDefault="008F1740" w:rsidP="002501D0">
            <w:pPr>
              <w:rPr>
                <w:b/>
                <w:bCs/>
              </w:rPr>
            </w:pPr>
            <w:r w:rsidRPr="00C80B70">
              <w:rPr>
                <w:b/>
                <w:bCs/>
              </w:rPr>
              <w:t>Author</w:t>
            </w:r>
          </w:p>
        </w:tc>
        <w:tc>
          <w:tcPr>
            <w:tcW w:w="2144" w:type="dxa"/>
          </w:tcPr>
          <w:p w14:paraId="5FB85DD0" w14:textId="77777777" w:rsidR="008F1740" w:rsidRPr="00C80B70" w:rsidRDefault="008F1740" w:rsidP="002501D0">
            <w:pPr>
              <w:rPr>
                <w:b/>
                <w:bCs/>
              </w:rPr>
            </w:pPr>
            <w:r w:rsidRPr="00C80B70">
              <w:rPr>
                <w:b/>
                <w:bCs/>
              </w:rPr>
              <w:t>Details</w:t>
            </w:r>
          </w:p>
        </w:tc>
      </w:tr>
      <w:tr w:rsidR="008F1740" w14:paraId="54C92262" w14:textId="77777777" w:rsidTr="002501D0">
        <w:tc>
          <w:tcPr>
            <w:tcW w:w="2416" w:type="dxa"/>
          </w:tcPr>
          <w:p w14:paraId="2BB2068A" w14:textId="77777777" w:rsidR="008F1740" w:rsidRPr="00C80B70" w:rsidRDefault="008F1740" w:rsidP="002501D0">
            <w:r w:rsidRPr="00C80B70">
              <w:t>0.1</w:t>
            </w:r>
          </w:p>
        </w:tc>
        <w:tc>
          <w:tcPr>
            <w:tcW w:w="2312" w:type="dxa"/>
          </w:tcPr>
          <w:p w14:paraId="67B198BF" w14:textId="30B0E73F" w:rsidR="008F1740" w:rsidRPr="00C80B70" w:rsidRDefault="008F1740" w:rsidP="002501D0">
            <w:r>
              <w:t>14</w:t>
            </w:r>
            <w:r w:rsidRPr="00630B36">
              <w:rPr>
                <w:vertAlign w:val="superscript"/>
              </w:rPr>
              <w:t>h</w:t>
            </w:r>
            <w:r>
              <w:t xml:space="preserve"> </w:t>
            </w:r>
            <w:r w:rsidR="007003B0">
              <w:t>June</w:t>
            </w:r>
            <w:r w:rsidRPr="00C80B70">
              <w:t xml:space="preserve"> 2021</w:t>
            </w:r>
          </w:p>
        </w:tc>
        <w:tc>
          <w:tcPr>
            <w:tcW w:w="2144" w:type="dxa"/>
          </w:tcPr>
          <w:p w14:paraId="233DD591" w14:textId="77777777" w:rsidR="008F1740" w:rsidRPr="00C80B70" w:rsidRDefault="008F1740" w:rsidP="002501D0">
            <w:r w:rsidRPr="00C80B70">
              <w:t>Tommy Ahearne</w:t>
            </w:r>
          </w:p>
        </w:tc>
        <w:tc>
          <w:tcPr>
            <w:tcW w:w="2144" w:type="dxa"/>
          </w:tcPr>
          <w:p w14:paraId="1636F106" w14:textId="77777777" w:rsidR="008F1740" w:rsidRPr="00C80B70" w:rsidRDefault="008F1740" w:rsidP="002501D0">
            <w:r w:rsidRPr="00C80B70">
              <w:t>First Draft</w:t>
            </w:r>
          </w:p>
        </w:tc>
      </w:tr>
      <w:tr w:rsidR="008F1740" w14:paraId="636618BD" w14:textId="77777777" w:rsidTr="002501D0">
        <w:tc>
          <w:tcPr>
            <w:tcW w:w="2416" w:type="dxa"/>
          </w:tcPr>
          <w:p w14:paraId="4338F413" w14:textId="363CA906" w:rsidR="008F1740" w:rsidRPr="00C80B70" w:rsidRDefault="007F080F" w:rsidP="002501D0">
            <w:pPr>
              <w:rPr>
                <w:b/>
                <w:bCs/>
              </w:rPr>
            </w:pPr>
            <w:ins w:id="0" w:author="Nikki Barnett-Chadwick" w:date="2021-06-23T07:05:00Z">
              <w:r>
                <w:rPr>
                  <w:b/>
                  <w:bCs/>
                </w:rPr>
                <w:t>0.2</w:t>
              </w:r>
            </w:ins>
          </w:p>
        </w:tc>
        <w:tc>
          <w:tcPr>
            <w:tcW w:w="2312" w:type="dxa"/>
          </w:tcPr>
          <w:p w14:paraId="7AF85B02" w14:textId="3B4E7319" w:rsidR="008F1740" w:rsidRPr="00C80B70" w:rsidRDefault="007F080F" w:rsidP="002501D0">
            <w:pPr>
              <w:rPr>
                <w:b/>
                <w:bCs/>
              </w:rPr>
            </w:pPr>
            <w:ins w:id="1" w:author="Nikki Barnett-Chadwick" w:date="2021-06-23T07:05:00Z">
              <w:r>
                <w:rPr>
                  <w:b/>
                  <w:bCs/>
                </w:rPr>
                <w:t>23</w:t>
              </w:r>
              <w:r w:rsidRPr="007F080F">
                <w:rPr>
                  <w:b/>
                  <w:bCs/>
                  <w:vertAlign w:val="superscript"/>
                  <w:rPrChange w:id="2" w:author="Nikki Barnett-Chadwick" w:date="2021-06-23T07:05:00Z">
                    <w:rPr>
                      <w:b/>
                      <w:bCs/>
                    </w:rPr>
                  </w:rPrChange>
                </w:rPr>
                <w:t>rd</w:t>
              </w:r>
              <w:r>
                <w:rPr>
                  <w:b/>
                  <w:bCs/>
                </w:rPr>
                <w:t xml:space="preserve"> June 2021</w:t>
              </w:r>
            </w:ins>
          </w:p>
        </w:tc>
        <w:tc>
          <w:tcPr>
            <w:tcW w:w="2144" w:type="dxa"/>
          </w:tcPr>
          <w:p w14:paraId="24C86153" w14:textId="4852519D" w:rsidR="008F1740" w:rsidRPr="00C80B70" w:rsidRDefault="007F080F" w:rsidP="002501D0">
            <w:pPr>
              <w:rPr>
                <w:b/>
                <w:bCs/>
              </w:rPr>
            </w:pPr>
            <w:ins w:id="3" w:author="Nikki Barnett-Chadwick" w:date="2021-06-23T07:05:00Z">
              <w:r>
                <w:rPr>
                  <w:b/>
                  <w:bCs/>
                </w:rPr>
                <w:t>Nikki Barnett</w:t>
              </w:r>
            </w:ins>
          </w:p>
        </w:tc>
        <w:tc>
          <w:tcPr>
            <w:tcW w:w="2144" w:type="dxa"/>
          </w:tcPr>
          <w:p w14:paraId="364A81E6" w14:textId="01D49B4F" w:rsidR="008F1740" w:rsidRPr="00C80B70" w:rsidRDefault="007F080F" w:rsidP="002501D0">
            <w:pPr>
              <w:rPr>
                <w:b/>
                <w:bCs/>
              </w:rPr>
            </w:pPr>
            <w:ins w:id="4" w:author="Nikki Barnett-Chadwick" w:date="2021-06-23T07:05:00Z">
              <w:r>
                <w:rPr>
                  <w:b/>
                  <w:bCs/>
                </w:rPr>
                <w:t xml:space="preserve">Add </w:t>
              </w:r>
              <w:proofErr w:type="spellStart"/>
              <w:r>
                <w:rPr>
                  <w:b/>
                  <w:bCs/>
                </w:rPr>
                <w:t>subscription</w:t>
              </w:r>
            </w:ins>
            <w:ins w:id="5" w:author="Nikki Barnett-Chadwick" w:date="2021-06-23T07:06:00Z">
              <w:r>
                <w:rPr>
                  <w:b/>
                  <w:bCs/>
                </w:rPr>
                <w:t>Id</w:t>
              </w:r>
            </w:ins>
            <w:proofErr w:type="spellEnd"/>
            <w:ins w:id="6" w:author="Nikki Barnett-Chadwick" w:date="2021-06-23T07:45:00Z">
              <w:r w:rsidR="008C5B68">
                <w:rPr>
                  <w:b/>
                  <w:bCs/>
                </w:rPr>
                <w:br/>
                <w:t>Remove fee</w:t>
              </w:r>
            </w:ins>
          </w:p>
        </w:tc>
      </w:tr>
    </w:tbl>
    <w:p w14:paraId="51E41706" w14:textId="77777777" w:rsidR="008F1740" w:rsidRPr="001C02AE" w:rsidRDefault="008F1740" w:rsidP="00520C7D">
      <w:pPr>
        <w:rPr>
          <w:b/>
          <w:bCs/>
          <w:sz w:val="28"/>
          <w:szCs w:val="28"/>
        </w:rPr>
      </w:pPr>
    </w:p>
    <w:p w14:paraId="717FDEC9" w14:textId="77777777" w:rsidR="001C02AE" w:rsidRPr="001C02AE" w:rsidRDefault="001C02AE" w:rsidP="00520C7D">
      <w:pPr>
        <w:rPr>
          <w:b/>
          <w:bCs/>
          <w:sz w:val="24"/>
          <w:szCs w:val="24"/>
        </w:rPr>
      </w:pPr>
    </w:p>
    <w:tbl>
      <w:tblPr>
        <w:tblStyle w:val="TableGrid"/>
        <w:tblW w:w="0" w:type="auto"/>
        <w:tblLook w:val="04A0" w:firstRow="1" w:lastRow="0" w:firstColumn="1" w:lastColumn="0" w:noHBand="0" w:noVBand="1"/>
      </w:tblPr>
      <w:tblGrid>
        <w:gridCol w:w="9016"/>
      </w:tblGrid>
      <w:tr w:rsidR="001C02AE" w14:paraId="07542AAA" w14:textId="77777777" w:rsidTr="001C02AE">
        <w:tc>
          <w:tcPr>
            <w:tcW w:w="9016" w:type="dxa"/>
          </w:tcPr>
          <w:p w14:paraId="0A9EC0B9" w14:textId="50B2168E" w:rsidR="001C02AE" w:rsidRDefault="001C02AE" w:rsidP="00520C7D">
            <w:pPr>
              <w:rPr>
                <w:b/>
                <w:bCs/>
              </w:rPr>
            </w:pPr>
            <w:r>
              <w:rPr>
                <w:b/>
                <w:bCs/>
              </w:rPr>
              <w:t>Document Purpose</w:t>
            </w:r>
          </w:p>
        </w:tc>
      </w:tr>
      <w:tr w:rsidR="001C02AE" w14:paraId="6CEB5D8A" w14:textId="77777777" w:rsidTr="001C02AE">
        <w:tc>
          <w:tcPr>
            <w:tcW w:w="9016" w:type="dxa"/>
          </w:tcPr>
          <w:p w14:paraId="41BA7ACC" w14:textId="1C367C9A" w:rsidR="001C02AE" w:rsidRDefault="001C02AE" w:rsidP="00520C7D">
            <w:r w:rsidRPr="001C02AE">
              <w:t xml:space="preserve">This </w:t>
            </w:r>
            <w:r>
              <w:t xml:space="preserve">document describes the requirements and technical specification to develop and deploy Subscription and Payment management for the BMW Security Smartphone App. </w:t>
            </w:r>
          </w:p>
          <w:p w14:paraId="39C4FFE8" w14:textId="77777777" w:rsidR="001C02AE" w:rsidRDefault="001C02AE" w:rsidP="00520C7D"/>
          <w:p w14:paraId="5C07821D" w14:textId="40663578" w:rsidR="001C02AE" w:rsidRDefault="001C02AE" w:rsidP="00520C7D">
            <w:r>
              <w:t>App UX, APIs, CRM and Payment Gateway are all considered.</w:t>
            </w:r>
          </w:p>
          <w:p w14:paraId="2C1E2053" w14:textId="1ACAE0ED" w:rsidR="00D8166A" w:rsidRDefault="00D8166A" w:rsidP="00520C7D"/>
          <w:p w14:paraId="7423B697" w14:textId="42D90F8D" w:rsidR="00D8166A" w:rsidRDefault="00D8166A" w:rsidP="00520C7D">
            <w:r>
              <w:t xml:space="preserve">The solution specified will also form the framework for future SD3 App adoptions </w:t>
            </w:r>
            <w:proofErr w:type="gramStart"/>
            <w:r>
              <w:t>i.e.</w:t>
            </w:r>
            <w:proofErr w:type="gramEnd"/>
            <w:r>
              <w:t xml:space="preserve"> Tracker UK, LJ Italia</w:t>
            </w:r>
            <w:r w:rsidR="00297C32">
              <w:t>.</w:t>
            </w:r>
          </w:p>
          <w:p w14:paraId="5C0CAA3A" w14:textId="57B7E3B2" w:rsidR="001C02AE" w:rsidRPr="001C02AE" w:rsidRDefault="001C02AE" w:rsidP="00520C7D">
            <w:r>
              <w:t xml:space="preserve"> </w:t>
            </w:r>
          </w:p>
        </w:tc>
      </w:tr>
      <w:tr w:rsidR="001C02AE" w14:paraId="39145C36" w14:textId="77777777" w:rsidTr="001C02AE">
        <w:tc>
          <w:tcPr>
            <w:tcW w:w="9016" w:type="dxa"/>
          </w:tcPr>
          <w:p w14:paraId="30333F69" w14:textId="77777777" w:rsidR="001C02AE" w:rsidRDefault="001C02AE" w:rsidP="00520C7D">
            <w:pPr>
              <w:rPr>
                <w:b/>
                <w:bCs/>
              </w:rPr>
            </w:pPr>
          </w:p>
        </w:tc>
      </w:tr>
      <w:tr w:rsidR="001C02AE" w14:paraId="3AB19B5E" w14:textId="77777777" w:rsidTr="001C02AE">
        <w:tc>
          <w:tcPr>
            <w:tcW w:w="9016" w:type="dxa"/>
          </w:tcPr>
          <w:p w14:paraId="0D52C08D" w14:textId="6D0030D4" w:rsidR="001C02AE" w:rsidRDefault="001C02AE" w:rsidP="00520C7D">
            <w:pPr>
              <w:rPr>
                <w:b/>
                <w:bCs/>
              </w:rPr>
            </w:pPr>
            <w:r>
              <w:rPr>
                <w:b/>
                <w:bCs/>
              </w:rPr>
              <w:t>Overview</w:t>
            </w:r>
          </w:p>
        </w:tc>
      </w:tr>
      <w:tr w:rsidR="001C02AE" w14:paraId="4D1244AF" w14:textId="77777777" w:rsidTr="001C02AE">
        <w:tc>
          <w:tcPr>
            <w:tcW w:w="9016" w:type="dxa"/>
          </w:tcPr>
          <w:p w14:paraId="767E2373" w14:textId="77777777" w:rsidR="001C02AE" w:rsidRDefault="001C02AE" w:rsidP="001C02AE"/>
          <w:p w14:paraId="0020FE3C" w14:textId="640B9588" w:rsidR="001C02AE" w:rsidRDefault="001C02AE" w:rsidP="001C02AE">
            <w:r w:rsidRPr="00520C7D">
              <w:t xml:space="preserve">The chosen </w:t>
            </w:r>
            <w:r>
              <w:t>solution</w:t>
            </w:r>
            <w:r w:rsidRPr="00520C7D">
              <w:t xml:space="preserve"> for subscription management is Salesforce (SF). SF has extensive capability for </w:t>
            </w:r>
            <w:r>
              <w:t xml:space="preserve">customer, product and </w:t>
            </w:r>
            <w:r w:rsidRPr="00520C7D">
              <w:t>subscription management</w:t>
            </w:r>
            <w:r>
              <w:t xml:space="preserve"> and has the advantage of</w:t>
            </w:r>
            <w:r w:rsidR="00297C32">
              <w:t xml:space="preserve"> integrations with solutions for</w:t>
            </w:r>
            <w:r>
              <w:t xml:space="preserve"> Payment, Tax</w:t>
            </w:r>
            <w:r w:rsidR="00297C32">
              <w:t xml:space="preserve"> calculation</w:t>
            </w:r>
            <w:r>
              <w:t>, Campaign Management and Oracl</w:t>
            </w:r>
            <w:r w:rsidR="00297C32">
              <w:t>e ERP</w:t>
            </w:r>
            <w:r>
              <w:t>.</w:t>
            </w:r>
          </w:p>
          <w:p w14:paraId="3834F47B" w14:textId="77777777" w:rsidR="001C02AE" w:rsidRDefault="001C02AE" w:rsidP="001C02AE"/>
          <w:p w14:paraId="0CC5EAEA" w14:textId="72479D30" w:rsidR="001C02AE" w:rsidRDefault="001C02AE" w:rsidP="001C02AE">
            <w:r>
              <w:t xml:space="preserve">The BMW App </w:t>
            </w:r>
            <w:r w:rsidR="00D8166A">
              <w:t>should</w:t>
            </w:r>
            <w:r>
              <w:t xml:space="preserve"> be unaware of </w:t>
            </w:r>
            <w:r w:rsidR="00D8166A">
              <w:t xml:space="preserve">any </w:t>
            </w:r>
            <w:r>
              <w:t>SF</w:t>
            </w:r>
            <w:r w:rsidR="00D8166A">
              <w:t xml:space="preserve"> integration</w:t>
            </w:r>
            <w:r>
              <w:t xml:space="preserve">, and all API requests will use passthrough endpoints within the </w:t>
            </w:r>
            <w:r w:rsidRPr="004818AE">
              <w:rPr>
                <w:b/>
                <w:bCs/>
              </w:rPr>
              <w:t>SDCTC</w:t>
            </w:r>
            <w:r>
              <w:t xml:space="preserve"> API, abstracting SF from the mobile app. </w:t>
            </w:r>
          </w:p>
          <w:p w14:paraId="5D8CDD61" w14:textId="77777777" w:rsidR="001C02AE" w:rsidRDefault="001C02AE" w:rsidP="001C02AE"/>
          <w:p w14:paraId="1FD1BF72" w14:textId="77777777" w:rsidR="001C02AE" w:rsidRDefault="001C02AE" w:rsidP="001C02AE">
            <w:r>
              <w:t xml:space="preserve">The SF Apex API framework will be utilised to create API endpoints for </w:t>
            </w:r>
            <w:r w:rsidRPr="004818AE">
              <w:rPr>
                <w:b/>
                <w:bCs/>
              </w:rPr>
              <w:t>SDCTC</w:t>
            </w:r>
            <w:r>
              <w:t xml:space="preserve"> to consume.  </w:t>
            </w:r>
          </w:p>
          <w:p w14:paraId="4CAA2F40" w14:textId="0015BCF1" w:rsidR="001C02AE" w:rsidRDefault="001C02AE" w:rsidP="001C02AE">
            <w:r w:rsidRPr="004818AE">
              <w:rPr>
                <w:b/>
                <w:bCs/>
              </w:rPr>
              <w:t>SDCTC</w:t>
            </w:r>
            <w:r>
              <w:t xml:space="preserve"> will be required to authenticate with the SF Apex API using ENV VAR stored credentials, and to send the customer’s SF Account ID with all requests, which </w:t>
            </w:r>
            <w:proofErr w:type="gramStart"/>
            <w:r>
              <w:t>can be will be</w:t>
            </w:r>
            <w:proofErr w:type="gramEnd"/>
            <w:r>
              <w:t xml:space="preserve"> stored within the CTC Account </w:t>
            </w:r>
            <w:proofErr w:type="spellStart"/>
            <w:r>
              <w:t>SolomonId</w:t>
            </w:r>
            <w:proofErr w:type="spellEnd"/>
            <w:r>
              <w:t xml:space="preserve"> field.</w:t>
            </w:r>
          </w:p>
          <w:p w14:paraId="5CFE0FD6" w14:textId="77777777" w:rsidR="001C02AE" w:rsidRDefault="001C02AE" w:rsidP="001C02AE"/>
          <w:p w14:paraId="37E399B5" w14:textId="77777777" w:rsidR="001C02AE" w:rsidRDefault="001C02AE" w:rsidP="001C02AE">
            <w:pPr>
              <w:rPr>
                <w:b/>
                <w:bCs/>
                <w:i/>
                <w:iCs/>
              </w:rPr>
            </w:pPr>
            <w:r w:rsidRPr="004818AE">
              <w:rPr>
                <w:i/>
                <w:iCs/>
              </w:rPr>
              <w:t xml:space="preserve">To ease pressure on the </w:t>
            </w:r>
            <w:r w:rsidRPr="004818AE">
              <w:rPr>
                <w:b/>
                <w:bCs/>
                <w:i/>
                <w:iCs/>
              </w:rPr>
              <w:t>SDCTC</w:t>
            </w:r>
            <w:r w:rsidRPr="004818AE">
              <w:rPr>
                <w:i/>
                <w:iCs/>
              </w:rPr>
              <w:t xml:space="preserve"> team, and to expedite the availability of the </w:t>
            </w:r>
            <w:r>
              <w:rPr>
                <w:i/>
                <w:iCs/>
              </w:rPr>
              <w:t xml:space="preserve">Passthrough </w:t>
            </w:r>
            <w:r w:rsidRPr="004818AE">
              <w:rPr>
                <w:i/>
                <w:iCs/>
              </w:rPr>
              <w:t>API for the Application team to integrate, Tracker UK will develop and host a</w:t>
            </w:r>
            <w:r>
              <w:rPr>
                <w:i/>
                <w:iCs/>
              </w:rPr>
              <w:t xml:space="preserve"> </w:t>
            </w:r>
            <w:r w:rsidRPr="004818AE">
              <w:rPr>
                <w:i/>
                <w:iCs/>
              </w:rPr>
              <w:t>version of the Passthrough</w:t>
            </w:r>
            <w:r>
              <w:rPr>
                <w:i/>
                <w:iCs/>
              </w:rPr>
              <w:t xml:space="preserve"> API. These few Subscription endpoints can be merged into the </w:t>
            </w:r>
            <w:r>
              <w:rPr>
                <w:b/>
                <w:bCs/>
                <w:i/>
                <w:iCs/>
              </w:rPr>
              <w:t xml:space="preserve">SDCTC </w:t>
            </w:r>
            <w:r>
              <w:rPr>
                <w:i/>
                <w:iCs/>
              </w:rPr>
              <w:t xml:space="preserve">API when capacity is available. We can discuss the format of the </w:t>
            </w:r>
            <w:proofErr w:type="gramStart"/>
            <w:r>
              <w:rPr>
                <w:i/>
                <w:iCs/>
              </w:rPr>
              <w:t>API, and</w:t>
            </w:r>
            <w:proofErr w:type="gramEnd"/>
            <w:r>
              <w:rPr>
                <w:i/>
                <w:iCs/>
              </w:rPr>
              <w:t xml:space="preserve"> will follow the lead of </w:t>
            </w:r>
            <w:r>
              <w:rPr>
                <w:b/>
                <w:bCs/>
                <w:i/>
                <w:iCs/>
              </w:rPr>
              <w:t>SDCTC.</w:t>
            </w:r>
          </w:p>
          <w:p w14:paraId="4AA23D30" w14:textId="77777777" w:rsidR="001C02AE" w:rsidRDefault="001C02AE" w:rsidP="00520C7D">
            <w:pPr>
              <w:rPr>
                <w:b/>
                <w:bCs/>
              </w:rPr>
            </w:pPr>
          </w:p>
        </w:tc>
      </w:tr>
      <w:tr w:rsidR="001C02AE" w14:paraId="03ED99AE" w14:textId="77777777" w:rsidTr="001C02AE">
        <w:tc>
          <w:tcPr>
            <w:tcW w:w="9016" w:type="dxa"/>
          </w:tcPr>
          <w:p w14:paraId="50E1DD24" w14:textId="77777777" w:rsidR="001C02AE" w:rsidRDefault="001C02AE" w:rsidP="00520C7D">
            <w:pPr>
              <w:rPr>
                <w:b/>
                <w:bCs/>
              </w:rPr>
            </w:pPr>
          </w:p>
        </w:tc>
      </w:tr>
      <w:tr w:rsidR="001C02AE" w14:paraId="5F31CB79" w14:textId="77777777" w:rsidTr="001C02AE">
        <w:tc>
          <w:tcPr>
            <w:tcW w:w="9016" w:type="dxa"/>
          </w:tcPr>
          <w:p w14:paraId="4D2D5564" w14:textId="2C2A4984" w:rsidR="001C02AE" w:rsidRDefault="001C02AE" w:rsidP="00520C7D">
            <w:pPr>
              <w:rPr>
                <w:b/>
                <w:bCs/>
              </w:rPr>
            </w:pPr>
            <w:r>
              <w:rPr>
                <w:b/>
                <w:bCs/>
              </w:rPr>
              <w:t>Payment and Card Management</w:t>
            </w:r>
          </w:p>
        </w:tc>
      </w:tr>
      <w:tr w:rsidR="001C02AE" w14:paraId="557E63D5" w14:textId="77777777" w:rsidTr="001C02AE">
        <w:tc>
          <w:tcPr>
            <w:tcW w:w="9016" w:type="dxa"/>
          </w:tcPr>
          <w:p w14:paraId="533523FC" w14:textId="77777777" w:rsidR="001C02AE" w:rsidRDefault="001C02AE" w:rsidP="001C02AE"/>
          <w:p w14:paraId="55BF14D3" w14:textId="44CFEDAD" w:rsidR="001C02AE" w:rsidRDefault="001C02AE" w:rsidP="001C02AE">
            <w:r w:rsidRPr="004818AE">
              <w:t>A third</w:t>
            </w:r>
            <w:r>
              <w:t>-</w:t>
            </w:r>
            <w:r w:rsidRPr="004818AE">
              <w:t>part</w:t>
            </w:r>
            <w:r>
              <w:t>y</w:t>
            </w:r>
            <w:r w:rsidRPr="004818AE">
              <w:t xml:space="preserve"> </w:t>
            </w:r>
            <w:r w:rsidR="00D8166A">
              <w:t>“</w:t>
            </w:r>
            <w:r w:rsidRPr="004818AE">
              <w:t>payment gateway</w:t>
            </w:r>
            <w:r>
              <w:t xml:space="preserve"> aggregator</w:t>
            </w:r>
            <w:r w:rsidR="00D8166A">
              <w:t xml:space="preserve">” </w:t>
            </w:r>
            <w:r>
              <w:t xml:space="preserve">named </w:t>
            </w:r>
            <w:r>
              <w:rPr>
                <w:b/>
                <w:bCs/>
              </w:rPr>
              <w:t xml:space="preserve">Asperato.com </w:t>
            </w:r>
            <w:r w:rsidR="00297C32">
              <w:t>has</w:t>
            </w:r>
            <w:r>
              <w:t xml:space="preserve"> been chosen to make subscription plan payments. </w:t>
            </w:r>
            <w:proofErr w:type="spellStart"/>
            <w:r w:rsidRPr="006D7C1D">
              <w:t>Asperato</w:t>
            </w:r>
            <w:proofErr w:type="spellEnd"/>
            <w:r>
              <w:rPr>
                <w:b/>
                <w:bCs/>
              </w:rPr>
              <w:t xml:space="preserve"> </w:t>
            </w:r>
            <w:r w:rsidRPr="004818AE">
              <w:t>integra</w:t>
            </w:r>
            <w:r>
              <w:t>tes directly with SF, creating a smooth user and system journey.</w:t>
            </w:r>
          </w:p>
          <w:p w14:paraId="5D06E496" w14:textId="77777777" w:rsidR="001C02AE" w:rsidRDefault="001C02AE" w:rsidP="001C02AE"/>
          <w:p w14:paraId="72C7EF2D" w14:textId="3A17FF4C" w:rsidR="001C02AE" w:rsidRDefault="001C02AE" w:rsidP="001C02AE">
            <w:r>
              <w:lastRenderedPageBreak/>
              <w:t xml:space="preserve">All payments and card management requests are completed via dedicated </w:t>
            </w:r>
            <w:r w:rsidR="00297C32">
              <w:t xml:space="preserve">and </w:t>
            </w:r>
            <w:r>
              <w:t xml:space="preserve">secure </w:t>
            </w:r>
            <w:proofErr w:type="spellStart"/>
            <w:r>
              <w:t>Asperato</w:t>
            </w:r>
            <w:proofErr w:type="spellEnd"/>
            <w:r>
              <w:t xml:space="preserve"> web pages, which can be </w:t>
            </w:r>
            <w:r w:rsidR="00D8166A">
              <w:t>simply</w:t>
            </w:r>
            <w:ins w:id="7" w:author="Nikki Barnett-Chadwick" w:date="2021-06-23T07:07:00Z">
              <w:r w:rsidR="007F080F">
                <w:t xml:space="preserve"> displayed</w:t>
              </w:r>
            </w:ins>
            <w:r w:rsidR="00D8166A">
              <w:t xml:space="preserve"> </w:t>
            </w:r>
            <w:r>
              <w:t xml:space="preserve">within the BMW App as a web view.  </w:t>
            </w:r>
          </w:p>
          <w:p w14:paraId="6A2C28C3" w14:textId="77777777" w:rsidR="001C02AE" w:rsidRDefault="001C02AE" w:rsidP="001C02AE"/>
          <w:p w14:paraId="1E8EBA78" w14:textId="3C8B1566" w:rsidR="001C02AE" w:rsidRDefault="001C02AE" w:rsidP="001C02AE">
            <w:r>
              <w:t>This process simplifies payment management, and delegates</w:t>
            </w:r>
            <w:r w:rsidR="00D8166A">
              <w:t xml:space="preserve"> sensitive</w:t>
            </w:r>
            <w:r>
              <w:t xml:space="preserve"> financial detail management to </w:t>
            </w:r>
            <w:proofErr w:type="spellStart"/>
            <w:r w:rsidRPr="006D7C1D">
              <w:t>Asperato</w:t>
            </w:r>
            <w:proofErr w:type="spellEnd"/>
            <w:r>
              <w:t>.</w:t>
            </w:r>
          </w:p>
          <w:p w14:paraId="090C3755" w14:textId="77777777" w:rsidR="001C02AE" w:rsidRDefault="001C02AE" w:rsidP="001C02AE"/>
          <w:p w14:paraId="25A8BD99" w14:textId="72163DDE" w:rsidR="001C02AE" w:rsidRDefault="001C02AE" w:rsidP="005F2C10">
            <w:pPr>
              <w:rPr>
                <w:b/>
                <w:bCs/>
              </w:rPr>
            </w:pPr>
            <w:r>
              <w:t>Once payment is successfully completed</w:t>
            </w:r>
            <w:r w:rsidR="00D8166A">
              <w:t xml:space="preserve"> via a payment webpage</w:t>
            </w:r>
            <w:r w:rsidR="005F2C10">
              <w:t xml:space="preserve"> within the app</w:t>
            </w:r>
            <w:r>
              <w:t xml:space="preserve">, </w:t>
            </w:r>
            <w:proofErr w:type="spellStart"/>
            <w:r>
              <w:t>Asperato</w:t>
            </w:r>
            <w:proofErr w:type="spellEnd"/>
            <w:r>
              <w:t xml:space="preserve"> informs SF, allowing the Subscription to be immediately updated/renewed.</w:t>
            </w:r>
            <w:r w:rsidR="00D8166A">
              <w:t xml:space="preserve">  The BMW App will present the updated subscription to consumer.</w:t>
            </w:r>
          </w:p>
        </w:tc>
      </w:tr>
    </w:tbl>
    <w:p w14:paraId="27753F4B" w14:textId="34ABA7C7" w:rsidR="00880C28" w:rsidRDefault="00880C28" w:rsidP="00880C28">
      <w:pPr>
        <w:rPr>
          <w:b/>
          <w:bCs/>
        </w:rPr>
      </w:pPr>
      <w:r>
        <w:rPr>
          <w:b/>
          <w:bCs/>
        </w:rPr>
        <w:lastRenderedPageBreak/>
        <w:t>API Documentation</w:t>
      </w:r>
    </w:p>
    <w:p w14:paraId="278B9BBF" w14:textId="77777777" w:rsidR="00297C32" w:rsidRDefault="00880C28" w:rsidP="00297C32">
      <w:r w:rsidRPr="00297C32">
        <w:rPr>
          <w:b/>
          <w:bCs/>
        </w:rPr>
        <w:t>NOTE: SDCTC</w:t>
      </w:r>
      <w:r w:rsidRPr="005F2C10">
        <w:t xml:space="preserve"> </w:t>
      </w:r>
      <w:r w:rsidR="005F2C10">
        <w:t>will</w:t>
      </w:r>
      <w:r w:rsidRPr="005F2C10">
        <w:t xml:space="preserve"> add</w:t>
      </w:r>
      <w:r w:rsidR="00297C32">
        <w:t xml:space="preserve"> the following </w:t>
      </w:r>
      <w:r w:rsidR="00297C32" w:rsidRPr="005F2C10">
        <w:t>into</w:t>
      </w:r>
      <w:r w:rsidR="00297C32">
        <w:t xml:space="preserve"> the</w:t>
      </w:r>
      <w:r w:rsidR="00297C32" w:rsidRPr="005F2C10">
        <w:t xml:space="preserve"> query parameters of all requests</w:t>
      </w:r>
      <w:r w:rsidR="00297C32">
        <w:t>:</w:t>
      </w:r>
    </w:p>
    <w:p w14:paraId="33A4B3EB" w14:textId="35CB75EE" w:rsidR="00297C32" w:rsidRDefault="00297C32" w:rsidP="00297C32">
      <w:pPr>
        <w:pStyle w:val="ListParagraph"/>
        <w:numPr>
          <w:ilvl w:val="0"/>
          <w:numId w:val="4"/>
        </w:numPr>
      </w:pPr>
      <w:r>
        <w:t>{</w:t>
      </w:r>
      <w:proofErr w:type="spellStart"/>
      <w:r w:rsidR="00880C28" w:rsidRPr="005F2C10">
        <w:t>sfid</w:t>
      </w:r>
      <w:proofErr w:type="spellEnd"/>
      <w:r w:rsidR="00880C28" w:rsidRPr="005F2C10">
        <w:t xml:space="preserve">} </w:t>
      </w:r>
      <w:r>
        <w:t xml:space="preserve">= </w:t>
      </w:r>
      <w:r w:rsidR="005F2C10">
        <w:t xml:space="preserve">the </w:t>
      </w:r>
      <w:r>
        <w:t xml:space="preserve">CTC </w:t>
      </w:r>
      <w:r w:rsidR="005F2C10">
        <w:t xml:space="preserve">Account </w:t>
      </w:r>
      <w:proofErr w:type="spellStart"/>
      <w:r w:rsidR="00880C28" w:rsidRPr="005F2C10">
        <w:t>Solom</w:t>
      </w:r>
      <w:r w:rsidR="005F2C10">
        <w:t>o</w:t>
      </w:r>
      <w:r w:rsidR="00880C28" w:rsidRPr="005F2C10">
        <w:t>nId</w:t>
      </w:r>
      <w:proofErr w:type="spellEnd"/>
      <w:r w:rsidR="00880C28" w:rsidRPr="005F2C10">
        <w:t xml:space="preserve"> </w:t>
      </w:r>
    </w:p>
    <w:p w14:paraId="31EB8B68" w14:textId="0B131902" w:rsidR="005F2C10" w:rsidRDefault="00297C32" w:rsidP="00297C32">
      <w:pPr>
        <w:pStyle w:val="ListParagraph"/>
        <w:numPr>
          <w:ilvl w:val="0"/>
          <w:numId w:val="4"/>
        </w:numPr>
      </w:pPr>
      <w:r>
        <w:t xml:space="preserve">{lang} = </w:t>
      </w:r>
      <w:r w:rsidRPr="0039075D">
        <w:t>i18n</w:t>
      </w:r>
      <w:r>
        <w:t xml:space="preserve"> locale code for language from CTC Account</w:t>
      </w:r>
    </w:p>
    <w:p w14:paraId="5549E4F1" w14:textId="25220C57" w:rsidR="00297C32" w:rsidRPr="00297C32" w:rsidRDefault="00297C32" w:rsidP="00880C28">
      <w:pPr>
        <w:rPr>
          <w:b/>
          <w:bCs/>
        </w:rPr>
      </w:pPr>
      <w:r>
        <w:t xml:space="preserve"> </w:t>
      </w:r>
    </w:p>
    <w:tbl>
      <w:tblPr>
        <w:tblStyle w:val="TableGrid"/>
        <w:tblW w:w="0" w:type="auto"/>
        <w:tblLook w:val="04A0" w:firstRow="1" w:lastRow="0" w:firstColumn="1" w:lastColumn="0" w:noHBand="0" w:noVBand="1"/>
      </w:tblPr>
      <w:tblGrid>
        <w:gridCol w:w="2972"/>
        <w:gridCol w:w="6044"/>
      </w:tblGrid>
      <w:tr w:rsidR="00880C28" w14:paraId="3E392734" w14:textId="77777777" w:rsidTr="00455EB0">
        <w:tc>
          <w:tcPr>
            <w:tcW w:w="2972" w:type="dxa"/>
            <w:shd w:val="clear" w:color="auto" w:fill="7F7F7F" w:themeFill="text1" w:themeFillTint="80"/>
          </w:tcPr>
          <w:p w14:paraId="04BCF8D0" w14:textId="657AC7A9" w:rsidR="00880C28" w:rsidRPr="00455EB0" w:rsidRDefault="00880C28" w:rsidP="00880C28">
            <w:pPr>
              <w:rPr>
                <w:b/>
                <w:bCs/>
                <w:color w:val="FFFFFF" w:themeColor="background1"/>
              </w:rPr>
            </w:pPr>
            <w:r w:rsidRPr="00455EB0">
              <w:rPr>
                <w:b/>
                <w:bCs/>
                <w:color w:val="FFFFFF" w:themeColor="background1"/>
              </w:rPr>
              <w:t>Name</w:t>
            </w:r>
          </w:p>
        </w:tc>
        <w:tc>
          <w:tcPr>
            <w:tcW w:w="6044" w:type="dxa"/>
            <w:shd w:val="clear" w:color="auto" w:fill="7F7F7F" w:themeFill="text1" w:themeFillTint="80"/>
          </w:tcPr>
          <w:p w14:paraId="60A1E774" w14:textId="324A783C" w:rsidR="00880C28" w:rsidRPr="005513DA" w:rsidRDefault="00880C28" w:rsidP="00880C28">
            <w:pPr>
              <w:rPr>
                <w:b/>
                <w:bCs/>
                <w:color w:val="FFFFFF" w:themeColor="background1"/>
              </w:rPr>
            </w:pPr>
            <w:r w:rsidRPr="005513DA">
              <w:rPr>
                <w:b/>
                <w:bCs/>
                <w:color w:val="FFFFFF" w:themeColor="background1"/>
              </w:rPr>
              <w:t>Get Subscription Plans</w:t>
            </w:r>
          </w:p>
        </w:tc>
      </w:tr>
      <w:tr w:rsidR="00880C28" w14:paraId="2285071D" w14:textId="77777777" w:rsidTr="0039075D">
        <w:tc>
          <w:tcPr>
            <w:tcW w:w="2972" w:type="dxa"/>
          </w:tcPr>
          <w:p w14:paraId="31A1DC78" w14:textId="6827131E" w:rsidR="00880C28" w:rsidRDefault="00880C28" w:rsidP="00880C28">
            <w:pPr>
              <w:rPr>
                <w:b/>
                <w:bCs/>
              </w:rPr>
            </w:pPr>
            <w:r>
              <w:rPr>
                <w:b/>
                <w:bCs/>
              </w:rPr>
              <w:t>Description</w:t>
            </w:r>
          </w:p>
        </w:tc>
        <w:tc>
          <w:tcPr>
            <w:tcW w:w="6044" w:type="dxa"/>
          </w:tcPr>
          <w:p w14:paraId="1E71FD08" w14:textId="6486F2AE" w:rsidR="00880C28" w:rsidRDefault="00880C28" w:rsidP="00880C28">
            <w:r>
              <w:t xml:space="preserve">Returns a list of </w:t>
            </w:r>
            <w:r w:rsidR="005F2C10">
              <w:t xml:space="preserve">available </w:t>
            </w:r>
            <w:r>
              <w:t>subscription plans</w:t>
            </w:r>
            <w:r w:rsidR="005F2C10">
              <w:t xml:space="preserve"> for a </w:t>
            </w:r>
            <w:r w:rsidR="00297C32">
              <w:t xml:space="preserve">specific </w:t>
            </w:r>
            <w:r w:rsidR="005F2C10">
              <w:t>VIN</w:t>
            </w:r>
            <w:r w:rsidR="00297C32">
              <w:t>,</w:t>
            </w:r>
            <w:r>
              <w:t xml:space="preserve"> </w:t>
            </w:r>
            <w:r w:rsidR="00297C32">
              <w:t xml:space="preserve">allowing the </w:t>
            </w:r>
            <w:r w:rsidR="005F2C10">
              <w:t>app to display as a selection to the consumer. SF will filter the available plans based on account type</w:t>
            </w:r>
            <w:r w:rsidR="00297C32">
              <w:t xml:space="preserve"> (BMW, Tracker UK etc)</w:t>
            </w:r>
            <w:r w:rsidR="005F2C10">
              <w:t xml:space="preserve"> and the specific hardware </w:t>
            </w:r>
            <w:r>
              <w:t>installed in the vehicle.</w:t>
            </w:r>
          </w:p>
          <w:p w14:paraId="11AB2BCC" w14:textId="77777777" w:rsidR="005F2C10" w:rsidRDefault="005F2C10" w:rsidP="00880C28"/>
          <w:p w14:paraId="0E927891" w14:textId="630E78B0" w:rsidR="005F2C10" w:rsidRPr="00297C32" w:rsidRDefault="005F2C10" w:rsidP="00880C28">
            <w:pPr>
              <w:rPr>
                <w:i/>
                <w:iCs/>
              </w:rPr>
            </w:pPr>
            <w:r w:rsidRPr="00297C32">
              <w:rPr>
                <w:i/>
                <w:iCs/>
              </w:rPr>
              <w:t>Details of the specific plans will be made available</w:t>
            </w:r>
            <w:r w:rsidR="00297C32" w:rsidRPr="00297C32">
              <w:rPr>
                <w:i/>
                <w:iCs/>
              </w:rPr>
              <w:t xml:space="preserve"> by the business unit.</w:t>
            </w:r>
          </w:p>
          <w:p w14:paraId="2993B49F" w14:textId="76B326A8" w:rsidR="005F2C10" w:rsidRPr="00880C28" w:rsidRDefault="005F2C10" w:rsidP="00880C28">
            <w:r>
              <w:t xml:space="preserve"> </w:t>
            </w:r>
          </w:p>
        </w:tc>
      </w:tr>
      <w:tr w:rsidR="00880C28" w14:paraId="64B90738" w14:textId="77777777" w:rsidTr="0039075D">
        <w:tc>
          <w:tcPr>
            <w:tcW w:w="2972" w:type="dxa"/>
          </w:tcPr>
          <w:p w14:paraId="646EA4B9" w14:textId="31F080A0" w:rsidR="00880C28" w:rsidRDefault="00880C28" w:rsidP="00880C28">
            <w:pPr>
              <w:rPr>
                <w:b/>
                <w:bCs/>
              </w:rPr>
            </w:pPr>
            <w:r>
              <w:rPr>
                <w:b/>
                <w:bCs/>
              </w:rPr>
              <w:t xml:space="preserve">Request </w:t>
            </w:r>
            <w:r w:rsidR="005F2C10">
              <w:rPr>
                <w:b/>
                <w:bCs/>
              </w:rPr>
              <w:t xml:space="preserve">Verb + </w:t>
            </w:r>
            <w:r>
              <w:rPr>
                <w:b/>
                <w:bCs/>
              </w:rPr>
              <w:t>Path</w:t>
            </w:r>
          </w:p>
        </w:tc>
        <w:tc>
          <w:tcPr>
            <w:tcW w:w="6044" w:type="dxa"/>
          </w:tcPr>
          <w:p w14:paraId="03B22819" w14:textId="466265E1" w:rsidR="00880C28" w:rsidRPr="00880C28" w:rsidRDefault="00880C28" w:rsidP="00880C28">
            <w:r w:rsidRPr="005F2C10">
              <w:rPr>
                <w:b/>
                <w:bCs/>
              </w:rPr>
              <w:t>GET</w:t>
            </w:r>
            <w:r>
              <w:t xml:space="preserve"> /subscription/plans</w:t>
            </w:r>
          </w:p>
        </w:tc>
      </w:tr>
      <w:tr w:rsidR="00880C28" w14:paraId="3DEA0E66" w14:textId="77777777" w:rsidTr="0039075D">
        <w:tc>
          <w:tcPr>
            <w:tcW w:w="2972" w:type="dxa"/>
          </w:tcPr>
          <w:p w14:paraId="1BC99C53" w14:textId="6BA66C08" w:rsidR="00880C28" w:rsidRDefault="00880C28" w:rsidP="00880C28">
            <w:pPr>
              <w:rPr>
                <w:b/>
                <w:bCs/>
              </w:rPr>
            </w:pPr>
            <w:r>
              <w:rPr>
                <w:b/>
                <w:bCs/>
              </w:rPr>
              <w:t>Request Query Parameters</w:t>
            </w:r>
          </w:p>
        </w:tc>
        <w:tc>
          <w:tcPr>
            <w:tcW w:w="6044" w:type="dxa"/>
          </w:tcPr>
          <w:p w14:paraId="207EDCD1" w14:textId="3D38D6B9" w:rsidR="00880C28" w:rsidRDefault="0039075D" w:rsidP="00297C32">
            <w:r>
              <w:t>{vin} = VIN of vehicle</w:t>
            </w:r>
          </w:p>
        </w:tc>
      </w:tr>
      <w:tr w:rsidR="00880C28" w14:paraId="48F77306" w14:textId="77777777" w:rsidTr="0039075D">
        <w:tc>
          <w:tcPr>
            <w:tcW w:w="2972" w:type="dxa"/>
          </w:tcPr>
          <w:p w14:paraId="79152297" w14:textId="47D7E932" w:rsidR="00880C28" w:rsidRDefault="00880C28" w:rsidP="00880C28">
            <w:pPr>
              <w:rPr>
                <w:b/>
                <w:bCs/>
              </w:rPr>
            </w:pPr>
            <w:r>
              <w:rPr>
                <w:b/>
                <w:bCs/>
              </w:rPr>
              <w:t>Request Headers</w:t>
            </w:r>
          </w:p>
        </w:tc>
        <w:tc>
          <w:tcPr>
            <w:tcW w:w="6044" w:type="dxa"/>
          </w:tcPr>
          <w:p w14:paraId="3ADCF032" w14:textId="0E9DC13C" w:rsidR="00880C28" w:rsidRDefault="00880C28" w:rsidP="00880C28">
            <w:r>
              <w:t>Standard SDCTC Headers</w:t>
            </w:r>
            <w:r w:rsidR="005F2C10">
              <w:t xml:space="preserve"> only</w:t>
            </w:r>
          </w:p>
        </w:tc>
      </w:tr>
      <w:tr w:rsidR="00880C28" w14:paraId="343A6C21" w14:textId="77777777" w:rsidTr="0039075D">
        <w:tc>
          <w:tcPr>
            <w:tcW w:w="2972" w:type="dxa"/>
            <w:shd w:val="clear" w:color="auto" w:fill="F2F2F2" w:themeFill="background1" w:themeFillShade="F2"/>
          </w:tcPr>
          <w:p w14:paraId="2E9EF2D9" w14:textId="1C9D5E84" w:rsidR="00880C28" w:rsidRPr="005F2C10" w:rsidRDefault="00880C28" w:rsidP="00880C28">
            <w:pPr>
              <w:rPr>
                <w:b/>
                <w:bCs/>
              </w:rPr>
            </w:pPr>
          </w:p>
        </w:tc>
        <w:tc>
          <w:tcPr>
            <w:tcW w:w="6044" w:type="dxa"/>
            <w:shd w:val="clear" w:color="auto" w:fill="F2F2F2" w:themeFill="background1" w:themeFillShade="F2"/>
          </w:tcPr>
          <w:p w14:paraId="22D72F33" w14:textId="22EA5D0F" w:rsidR="00880C28" w:rsidRDefault="00880C28" w:rsidP="00880C28"/>
        </w:tc>
      </w:tr>
      <w:tr w:rsidR="00880C28" w14:paraId="57B1ACAD" w14:textId="77777777" w:rsidTr="0039075D">
        <w:tc>
          <w:tcPr>
            <w:tcW w:w="2972" w:type="dxa"/>
          </w:tcPr>
          <w:p w14:paraId="6E35CDA9" w14:textId="23C4AECB" w:rsidR="00880C28" w:rsidRDefault="0039075D" w:rsidP="00880C28">
            <w:pPr>
              <w:rPr>
                <w:b/>
                <w:bCs/>
              </w:rPr>
            </w:pPr>
            <w:r>
              <w:rPr>
                <w:b/>
                <w:bCs/>
              </w:rPr>
              <w:t>Response Body</w:t>
            </w:r>
          </w:p>
        </w:tc>
        <w:tc>
          <w:tcPr>
            <w:tcW w:w="6044" w:type="dxa"/>
          </w:tcPr>
          <w:p w14:paraId="4052AF46" w14:textId="44CB0DD4" w:rsidR="00455EB0" w:rsidRPr="00455EB0" w:rsidRDefault="00455EB0" w:rsidP="00C77EC2">
            <w:pPr>
              <w:rPr>
                <w:rFonts w:ascii="Consolas" w:hAnsi="Consolas"/>
                <w:b/>
                <w:bCs/>
                <w:sz w:val="18"/>
                <w:szCs w:val="18"/>
              </w:rPr>
            </w:pPr>
            <w:r>
              <w:rPr>
                <w:rFonts w:ascii="Consolas" w:hAnsi="Consolas"/>
                <w:b/>
                <w:bCs/>
                <w:sz w:val="18"/>
                <w:szCs w:val="18"/>
              </w:rPr>
              <w:t>HTTP Success: 200</w:t>
            </w:r>
          </w:p>
          <w:p w14:paraId="0650D315" w14:textId="77777777" w:rsidR="00455EB0" w:rsidRPr="00C77EC2" w:rsidRDefault="00455EB0" w:rsidP="00455EB0">
            <w:pPr>
              <w:rPr>
                <w:rFonts w:ascii="Consolas" w:hAnsi="Consolas"/>
                <w:sz w:val="18"/>
                <w:szCs w:val="18"/>
              </w:rPr>
            </w:pPr>
            <w:r w:rsidRPr="00C77EC2">
              <w:rPr>
                <w:rFonts w:ascii="Consolas" w:hAnsi="Consolas"/>
                <w:sz w:val="18"/>
                <w:szCs w:val="18"/>
              </w:rPr>
              <w:t>[{</w:t>
            </w:r>
          </w:p>
          <w:p w14:paraId="46EEA4A7" w14:textId="361E7E80" w:rsidR="00C77EC2" w:rsidRPr="00C77EC2" w:rsidRDefault="00C77EC2" w:rsidP="00C77EC2">
            <w:pPr>
              <w:rPr>
                <w:rFonts w:ascii="Consolas" w:hAnsi="Consolas"/>
                <w:sz w:val="18"/>
                <w:szCs w:val="18"/>
              </w:rPr>
            </w:pPr>
            <w:r w:rsidRPr="00C77EC2">
              <w:rPr>
                <w:rFonts w:ascii="Consolas" w:hAnsi="Consolas"/>
                <w:sz w:val="18"/>
                <w:szCs w:val="18"/>
              </w:rPr>
              <w:t xml:space="preserve">    "</w:t>
            </w:r>
            <w:proofErr w:type="spellStart"/>
            <w:r w:rsidRPr="00C77EC2">
              <w:rPr>
                <w:rFonts w:ascii="Consolas" w:hAnsi="Consolas"/>
                <w:sz w:val="18"/>
                <w:szCs w:val="18"/>
              </w:rPr>
              <w:t>planId</w:t>
            </w:r>
            <w:proofErr w:type="spellEnd"/>
            <w:r w:rsidRPr="00C77EC2">
              <w:rPr>
                <w:rFonts w:ascii="Consolas" w:hAnsi="Consolas"/>
                <w:sz w:val="18"/>
                <w:szCs w:val="18"/>
              </w:rPr>
              <w:t>": "xxx",</w:t>
            </w:r>
          </w:p>
          <w:p w14:paraId="4C2F67B2" w14:textId="5C4F1BA0" w:rsidR="00C77EC2" w:rsidRPr="00C77EC2" w:rsidRDefault="00C77EC2" w:rsidP="00C77EC2">
            <w:pPr>
              <w:rPr>
                <w:rFonts w:ascii="Consolas" w:hAnsi="Consolas"/>
                <w:sz w:val="18"/>
                <w:szCs w:val="18"/>
              </w:rPr>
            </w:pPr>
            <w:r w:rsidRPr="00C77EC2">
              <w:rPr>
                <w:rFonts w:ascii="Consolas" w:hAnsi="Consolas"/>
                <w:sz w:val="18"/>
                <w:szCs w:val="18"/>
              </w:rPr>
              <w:t xml:space="preserve">    "name": "Example Subscription Name",</w:t>
            </w:r>
          </w:p>
          <w:p w14:paraId="51A9E703" w14:textId="7215A4F8" w:rsidR="00C77EC2" w:rsidRPr="00C77EC2" w:rsidRDefault="00C77EC2" w:rsidP="00C77EC2">
            <w:pPr>
              <w:rPr>
                <w:rFonts w:ascii="Consolas" w:hAnsi="Consolas"/>
                <w:sz w:val="18"/>
                <w:szCs w:val="18"/>
              </w:rPr>
            </w:pPr>
            <w:r w:rsidRPr="00C77EC2">
              <w:rPr>
                <w:rFonts w:ascii="Consolas" w:hAnsi="Consolas"/>
                <w:sz w:val="18"/>
                <w:szCs w:val="18"/>
              </w:rPr>
              <w:t xml:space="preserve">    "description": "Example Subscription Description",</w:t>
            </w:r>
          </w:p>
          <w:p w14:paraId="7E1045A3" w14:textId="72BE1B59" w:rsidR="00C77EC2" w:rsidRPr="00C77EC2" w:rsidRDefault="00C77EC2" w:rsidP="00C77EC2">
            <w:pPr>
              <w:rPr>
                <w:rFonts w:ascii="Consolas" w:hAnsi="Consolas"/>
                <w:sz w:val="18"/>
                <w:szCs w:val="18"/>
              </w:rPr>
            </w:pPr>
            <w:r w:rsidRPr="00C77EC2">
              <w:rPr>
                <w:rFonts w:ascii="Consolas" w:hAnsi="Consolas"/>
                <w:sz w:val="18"/>
                <w:szCs w:val="18"/>
              </w:rPr>
              <w:t xml:space="preserve">    "</w:t>
            </w:r>
            <w:proofErr w:type="spellStart"/>
            <w:r w:rsidRPr="00C77EC2">
              <w:rPr>
                <w:rFonts w:ascii="Consolas" w:hAnsi="Consolas"/>
                <w:sz w:val="18"/>
                <w:szCs w:val="18"/>
              </w:rPr>
              <w:t>termMonths</w:t>
            </w:r>
            <w:proofErr w:type="spellEnd"/>
            <w:r w:rsidRPr="00C77EC2">
              <w:rPr>
                <w:rFonts w:ascii="Consolas" w:hAnsi="Consolas"/>
                <w:sz w:val="18"/>
                <w:szCs w:val="18"/>
              </w:rPr>
              <w:t xml:space="preserve">": </w:t>
            </w:r>
            <w:r>
              <w:rPr>
                <w:rFonts w:ascii="Consolas" w:hAnsi="Consolas"/>
                <w:sz w:val="18"/>
                <w:szCs w:val="18"/>
              </w:rPr>
              <w:t>36</w:t>
            </w:r>
            <w:r w:rsidRPr="00C77EC2">
              <w:rPr>
                <w:rFonts w:ascii="Consolas" w:hAnsi="Consolas"/>
                <w:sz w:val="18"/>
                <w:szCs w:val="18"/>
              </w:rPr>
              <w:t>,</w:t>
            </w:r>
          </w:p>
          <w:p w14:paraId="514C7F77" w14:textId="50AC4487" w:rsidR="00C77EC2" w:rsidRPr="00C77EC2" w:rsidRDefault="00C77EC2" w:rsidP="00C77EC2">
            <w:pPr>
              <w:rPr>
                <w:rFonts w:ascii="Consolas" w:hAnsi="Consolas"/>
                <w:sz w:val="18"/>
                <w:szCs w:val="18"/>
              </w:rPr>
            </w:pPr>
            <w:r w:rsidRPr="00C77EC2">
              <w:rPr>
                <w:rFonts w:ascii="Consolas" w:hAnsi="Consolas"/>
                <w:sz w:val="18"/>
                <w:szCs w:val="18"/>
              </w:rPr>
              <w:t xml:space="preserve">    "</w:t>
            </w:r>
            <w:proofErr w:type="spellStart"/>
            <w:r w:rsidRPr="00C77EC2">
              <w:rPr>
                <w:rFonts w:ascii="Consolas" w:hAnsi="Consolas"/>
                <w:sz w:val="18"/>
                <w:szCs w:val="18"/>
              </w:rPr>
              <w:t>curren</w:t>
            </w:r>
            <w:r>
              <w:rPr>
                <w:rFonts w:ascii="Consolas" w:hAnsi="Consolas"/>
                <w:sz w:val="18"/>
                <w:szCs w:val="18"/>
              </w:rPr>
              <w:t>c</w:t>
            </w:r>
            <w:r w:rsidRPr="00C77EC2">
              <w:rPr>
                <w:rFonts w:ascii="Consolas" w:hAnsi="Consolas"/>
                <w:sz w:val="18"/>
                <w:szCs w:val="18"/>
              </w:rPr>
              <w:t>ySymbol</w:t>
            </w:r>
            <w:proofErr w:type="spellEnd"/>
            <w:r w:rsidRPr="00C77EC2">
              <w:rPr>
                <w:rFonts w:ascii="Consolas" w:hAnsi="Consolas"/>
                <w:sz w:val="18"/>
                <w:szCs w:val="18"/>
              </w:rPr>
              <w:t>" "</w:t>
            </w:r>
            <w:r>
              <w:rPr>
                <w:rFonts w:ascii="Consolas" w:hAnsi="Consolas"/>
                <w:sz w:val="18"/>
                <w:szCs w:val="18"/>
              </w:rPr>
              <w:t>£</w:t>
            </w:r>
            <w:r w:rsidRPr="00C77EC2">
              <w:rPr>
                <w:rFonts w:ascii="Consolas" w:hAnsi="Consolas"/>
                <w:sz w:val="18"/>
                <w:szCs w:val="18"/>
              </w:rPr>
              <w:t>",</w:t>
            </w:r>
          </w:p>
          <w:p w14:paraId="7EC2DECE" w14:textId="7C28E6D5" w:rsidR="00C77EC2" w:rsidRPr="00C77EC2" w:rsidRDefault="00C77EC2" w:rsidP="00C77EC2">
            <w:pPr>
              <w:rPr>
                <w:rFonts w:ascii="Consolas" w:hAnsi="Consolas"/>
                <w:sz w:val="18"/>
                <w:szCs w:val="18"/>
              </w:rPr>
            </w:pPr>
            <w:r w:rsidRPr="00C77EC2">
              <w:rPr>
                <w:rFonts w:ascii="Consolas" w:hAnsi="Consolas"/>
                <w:sz w:val="18"/>
                <w:szCs w:val="18"/>
              </w:rPr>
              <w:t xml:space="preserve">    "</w:t>
            </w:r>
            <w:proofErr w:type="spellStart"/>
            <w:r w:rsidRPr="00C77EC2">
              <w:rPr>
                <w:rFonts w:ascii="Consolas" w:hAnsi="Consolas"/>
                <w:sz w:val="18"/>
                <w:szCs w:val="18"/>
              </w:rPr>
              <w:t>totalPrice</w:t>
            </w:r>
            <w:proofErr w:type="spellEnd"/>
            <w:r w:rsidRPr="00C77EC2">
              <w:rPr>
                <w:rFonts w:ascii="Consolas" w:hAnsi="Consolas"/>
                <w:sz w:val="18"/>
                <w:szCs w:val="18"/>
              </w:rPr>
              <w:t xml:space="preserve">": </w:t>
            </w:r>
            <w:r>
              <w:rPr>
                <w:rFonts w:ascii="Consolas" w:hAnsi="Consolas"/>
                <w:sz w:val="18"/>
                <w:szCs w:val="18"/>
              </w:rPr>
              <w:t>240.0</w:t>
            </w:r>
            <w:r w:rsidRPr="00C77EC2">
              <w:rPr>
                <w:rFonts w:ascii="Consolas" w:hAnsi="Consolas"/>
                <w:sz w:val="18"/>
                <w:szCs w:val="18"/>
              </w:rPr>
              <w:t>,</w:t>
            </w:r>
          </w:p>
          <w:p w14:paraId="14EA783A" w14:textId="22DB84BA" w:rsidR="00C77EC2" w:rsidRPr="00C77EC2" w:rsidDel="008C5B68" w:rsidRDefault="00C77EC2" w:rsidP="008C5B68">
            <w:pPr>
              <w:rPr>
                <w:del w:id="8" w:author="Nikki Barnett-Chadwick" w:date="2021-06-23T07:44:00Z"/>
                <w:rFonts w:ascii="Consolas" w:hAnsi="Consolas"/>
                <w:sz w:val="18"/>
                <w:szCs w:val="18"/>
              </w:rPr>
            </w:pPr>
            <w:r w:rsidRPr="00C77EC2">
              <w:rPr>
                <w:rFonts w:ascii="Consolas" w:hAnsi="Consolas"/>
                <w:sz w:val="18"/>
                <w:szCs w:val="18"/>
              </w:rPr>
              <w:t xml:space="preserve">    "tax": </w:t>
            </w:r>
            <w:r>
              <w:rPr>
                <w:rFonts w:ascii="Consolas" w:hAnsi="Consolas"/>
                <w:sz w:val="18"/>
                <w:szCs w:val="18"/>
              </w:rPr>
              <w:t>40.0</w:t>
            </w:r>
            <w:del w:id="9" w:author="Nikki Barnett-Chadwick" w:date="2021-06-23T07:44:00Z">
              <w:r w:rsidRPr="00C77EC2" w:rsidDel="008C5B68">
                <w:rPr>
                  <w:rFonts w:ascii="Consolas" w:hAnsi="Consolas"/>
                  <w:sz w:val="18"/>
                  <w:szCs w:val="18"/>
                </w:rPr>
                <w:delText>,</w:delText>
              </w:r>
            </w:del>
          </w:p>
          <w:p w14:paraId="0213186C" w14:textId="18D925C9" w:rsidR="00C77EC2" w:rsidRPr="00C77EC2" w:rsidRDefault="00C77EC2" w:rsidP="00627A40">
            <w:pPr>
              <w:rPr>
                <w:rFonts w:ascii="Consolas" w:hAnsi="Consolas"/>
                <w:sz w:val="18"/>
                <w:szCs w:val="18"/>
              </w:rPr>
            </w:pPr>
            <w:del w:id="10" w:author="Nikki Barnett-Chadwick" w:date="2021-06-23T07:44:00Z">
              <w:r w:rsidRPr="00C77EC2" w:rsidDel="008C5B68">
                <w:rPr>
                  <w:rFonts w:ascii="Consolas" w:hAnsi="Consolas"/>
                  <w:sz w:val="18"/>
                  <w:szCs w:val="18"/>
                </w:rPr>
                <w:delText xml:space="preserve">    "fee": </w:delText>
              </w:r>
              <w:r w:rsidR="005B4CD5" w:rsidDel="008C5B68">
                <w:rPr>
                  <w:rFonts w:ascii="Consolas" w:hAnsi="Consolas"/>
                  <w:sz w:val="18"/>
                  <w:szCs w:val="18"/>
                </w:rPr>
                <w:delText>null</w:delText>
              </w:r>
              <w:r w:rsidR="00297C32" w:rsidDel="008C5B68">
                <w:rPr>
                  <w:rFonts w:ascii="Consolas" w:hAnsi="Consolas"/>
                  <w:sz w:val="18"/>
                  <w:szCs w:val="18"/>
                </w:rPr>
                <w:delText>|0.0</w:delText>
              </w:r>
              <w:r w:rsidRPr="00C77EC2" w:rsidDel="008C5B68">
                <w:rPr>
                  <w:rFonts w:ascii="Consolas" w:hAnsi="Consolas"/>
                  <w:sz w:val="18"/>
                  <w:szCs w:val="18"/>
                </w:rPr>
                <w:tab/>
              </w:r>
            </w:del>
          </w:p>
          <w:p w14:paraId="6F1C462F" w14:textId="77777777" w:rsidR="0039075D" w:rsidRDefault="00C77EC2" w:rsidP="00C77EC2">
            <w:pPr>
              <w:rPr>
                <w:rFonts w:ascii="Consolas" w:hAnsi="Consolas"/>
                <w:sz w:val="18"/>
                <w:szCs w:val="18"/>
              </w:rPr>
            </w:pPr>
            <w:r w:rsidRPr="00C77EC2">
              <w:rPr>
                <w:rFonts w:ascii="Consolas" w:hAnsi="Consolas"/>
                <w:sz w:val="18"/>
                <w:szCs w:val="18"/>
              </w:rPr>
              <w:t>}]</w:t>
            </w:r>
          </w:p>
          <w:p w14:paraId="4289230A" w14:textId="77777777" w:rsidR="00455EB0" w:rsidRDefault="00455EB0" w:rsidP="00C77EC2">
            <w:pPr>
              <w:rPr>
                <w:rFonts w:ascii="Consolas" w:hAnsi="Consolas"/>
              </w:rPr>
            </w:pPr>
          </w:p>
          <w:p w14:paraId="2F9D9822" w14:textId="09FB5701" w:rsidR="00455EB0" w:rsidRPr="00455EB0" w:rsidRDefault="00455EB0" w:rsidP="00455EB0">
            <w:pPr>
              <w:rPr>
                <w:rFonts w:ascii="Consolas" w:hAnsi="Consolas"/>
                <w:b/>
                <w:bCs/>
                <w:sz w:val="18"/>
                <w:szCs w:val="18"/>
              </w:rPr>
            </w:pPr>
            <w:r>
              <w:rPr>
                <w:rFonts w:ascii="Consolas" w:hAnsi="Consolas"/>
                <w:b/>
                <w:bCs/>
                <w:sz w:val="18"/>
                <w:szCs w:val="18"/>
              </w:rPr>
              <w:t>HTTP Error: 500, 404, 401, 400</w:t>
            </w:r>
          </w:p>
          <w:p w14:paraId="569910C0" w14:textId="13A867C3" w:rsidR="00455EB0" w:rsidRDefault="00455EB0" w:rsidP="00455EB0">
            <w:pPr>
              <w:rPr>
                <w:rFonts w:ascii="Consolas" w:hAnsi="Consolas"/>
                <w:sz w:val="18"/>
                <w:szCs w:val="18"/>
              </w:rPr>
            </w:pPr>
            <w:r>
              <w:rPr>
                <w:rFonts w:ascii="Consolas" w:hAnsi="Consolas"/>
                <w:sz w:val="18"/>
                <w:szCs w:val="18"/>
              </w:rPr>
              <w:t>{</w:t>
            </w:r>
          </w:p>
          <w:p w14:paraId="3EA170F1" w14:textId="6A255D63" w:rsidR="00455EB0" w:rsidRPr="00455EB0" w:rsidRDefault="00455EB0" w:rsidP="00455EB0">
            <w:pPr>
              <w:rPr>
                <w:rFonts w:ascii="Consolas" w:hAnsi="Consolas"/>
                <w:b/>
                <w:bCs/>
                <w:sz w:val="18"/>
                <w:szCs w:val="18"/>
              </w:rPr>
            </w:pPr>
            <w:r>
              <w:rPr>
                <w:rFonts w:ascii="Consolas" w:hAnsi="Consolas"/>
                <w:sz w:val="18"/>
                <w:szCs w:val="18"/>
              </w:rPr>
              <w:t xml:space="preserve">    </w:t>
            </w:r>
            <w:r w:rsidRPr="00C77EC2">
              <w:rPr>
                <w:rFonts w:ascii="Consolas" w:hAnsi="Consolas"/>
                <w:sz w:val="18"/>
                <w:szCs w:val="18"/>
              </w:rPr>
              <w:t>"</w:t>
            </w:r>
            <w:proofErr w:type="spellStart"/>
            <w:r>
              <w:rPr>
                <w:rFonts w:ascii="Consolas" w:hAnsi="Consolas"/>
                <w:sz w:val="18"/>
                <w:szCs w:val="18"/>
              </w:rPr>
              <w:t>errorCode</w:t>
            </w:r>
            <w:proofErr w:type="spellEnd"/>
            <w:r w:rsidRPr="00C77EC2">
              <w:rPr>
                <w:rFonts w:ascii="Consolas" w:hAnsi="Consolas"/>
                <w:sz w:val="18"/>
                <w:szCs w:val="18"/>
              </w:rPr>
              <w:t>": "",</w:t>
            </w:r>
            <w:r>
              <w:rPr>
                <w:rFonts w:ascii="Consolas" w:hAnsi="Consolas"/>
                <w:sz w:val="18"/>
                <w:szCs w:val="18"/>
              </w:rPr>
              <w:t xml:space="preserve"> // </w:t>
            </w:r>
            <w:proofErr w:type="spellStart"/>
            <w:r>
              <w:rPr>
                <w:rFonts w:ascii="Consolas" w:hAnsi="Consolas"/>
                <w:b/>
                <w:bCs/>
                <w:sz w:val="18"/>
                <w:szCs w:val="18"/>
              </w:rPr>
              <w:t>Divya</w:t>
            </w:r>
            <w:proofErr w:type="spellEnd"/>
            <w:r>
              <w:rPr>
                <w:rFonts w:ascii="Consolas" w:hAnsi="Consolas"/>
                <w:b/>
                <w:bCs/>
                <w:sz w:val="18"/>
                <w:szCs w:val="18"/>
              </w:rPr>
              <w:t xml:space="preserve"> + Ash to Confirm style</w:t>
            </w:r>
          </w:p>
          <w:p w14:paraId="2C795F14" w14:textId="47415D87" w:rsidR="00455EB0" w:rsidRPr="00C77EC2" w:rsidRDefault="00455EB0" w:rsidP="00455EB0">
            <w:pPr>
              <w:rPr>
                <w:rFonts w:ascii="Consolas" w:hAnsi="Consolas"/>
                <w:sz w:val="18"/>
                <w:szCs w:val="18"/>
              </w:rPr>
            </w:pPr>
            <w:r>
              <w:rPr>
                <w:rFonts w:ascii="Consolas" w:hAnsi="Consolas"/>
                <w:sz w:val="18"/>
                <w:szCs w:val="18"/>
              </w:rPr>
              <w:t>}</w:t>
            </w:r>
          </w:p>
          <w:p w14:paraId="211FB00D" w14:textId="1B126F5A" w:rsidR="00455EB0" w:rsidRDefault="00455EB0" w:rsidP="00455EB0"/>
        </w:tc>
      </w:tr>
      <w:tr w:rsidR="00880C28" w14:paraId="5891DE27" w14:textId="77777777" w:rsidTr="0039075D">
        <w:tc>
          <w:tcPr>
            <w:tcW w:w="2972" w:type="dxa"/>
          </w:tcPr>
          <w:p w14:paraId="5773FF6D" w14:textId="77081A4A" w:rsidR="00880C28" w:rsidRDefault="00C77EC2" w:rsidP="00880C28">
            <w:pPr>
              <w:rPr>
                <w:b/>
                <w:bCs/>
              </w:rPr>
            </w:pPr>
            <w:r>
              <w:rPr>
                <w:b/>
                <w:bCs/>
              </w:rPr>
              <w:t xml:space="preserve">Response </w:t>
            </w:r>
            <w:r w:rsidR="005B4CD5">
              <w:rPr>
                <w:b/>
                <w:bCs/>
              </w:rPr>
              <w:t>Properties</w:t>
            </w:r>
          </w:p>
        </w:tc>
        <w:tc>
          <w:tcPr>
            <w:tcW w:w="6044" w:type="dxa"/>
          </w:tcPr>
          <w:p w14:paraId="32A32664" w14:textId="77777777" w:rsidR="005B4CD5" w:rsidRDefault="005B4CD5"/>
          <w:tbl>
            <w:tblPr>
              <w:tblStyle w:val="GridTable4-Accent3"/>
              <w:tblW w:w="0" w:type="auto"/>
              <w:tblLook w:val="04A0" w:firstRow="1" w:lastRow="0" w:firstColumn="1" w:lastColumn="0" w:noHBand="0" w:noVBand="1"/>
            </w:tblPr>
            <w:tblGrid>
              <w:gridCol w:w="1602"/>
              <w:gridCol w:w="973"/>
              <w:gridCol w:w="3243"/>
            </w:tblGrid>
            <w:tr w:rsidR="005B4CD5" w14:paraId="268D64CF" w14:textId="77777777" w:rsidTr="005B4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04CA7F85" w14:textId="030D816A" w:rsidR="005B4CD5" w:rsidRDefault="005B4CD5" w:rsidP="00880C28">
                  <w:r>
                    <w:t>Name</w:t>
                  </w:r>
                </w:p>
              </w:tc>
              <w:tc>
                <w:tcPr>
                  <w:tcW w:w="973" w:type="dxa"/>
                </w:tcPr>
                <w:p w14:paraId="678ABF9F" w14:textId="24D3D39D" w:rsidR="005B4CD5" w:rsidRDefault="005B4CD5" w:rsidP="00880C28">
                  <w:pPr>
                    <w:cnfStyle w:val="100000000000" w:firstRow="1" w:lastRow="0" w:firstColumn="0" w:lastColumn="0" w:oddVBand="0" w:evenVBand="0" w:oddHBand="0" w:evenHBand="0" w:firstRowFirstColumn="0" w:firstRowLastColumn="0" w:lastRowFirstColumn="0" w:lastRowLastColumn="0"/>
                  </w:pPr>
                  <w:r>
                    <w:t>Type</w:t>
                  </w:r>
                </w:p>
              </w:tc>
              <w:tc>
                <w:tcPr>
                  <w:tcW w:w="3243" w:type="dxa"/>
                </w:tcPr>
                <w:p w14:paraId="50E61A57" w14:textId="67458328" w:rsidR="005B4CD5" w:rsidRDefault="005B4CD5" w:rsidP="00880C28">
                  <w:pPr>
                    <w:cnfStyle w:val="100000000000" w:firstRow="1" w:lastRow="0" w:firstColumn="0" w:lastColumn="0" w:oddVBand="0" w:evenVBand="0" w:oddHBand="0" w:evenHBand="0" w:firstRowFirstColumn="0" w:firstRowLastColumn="0" w:lastRowFirstColumn="0" w:lastRowLastColumn="0"/>
                  </w:pPr>
                  <w:r>
                    <w:t>Description</w:t>
                  </w:r>
                </w:p>
              </w:tc>
            </w:tr>
            <w:tr w:rsidR="005B4CD5" w14:paraId="5D246569" w14:textId="77777777" w:rsidTr="005B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19610D94" w14:textId="2DEB33D6" w:rsidR="005B4CD5" w:rsidRPr="005B4CD5" w:rsidRDefault="005B4CD5" w:rsidP="00880C28">
                  <w:pPr>
                    <w:rPr>
                      <w:b w:val="0"/>
                      <w:bCs w:val="0"/>
                      <w:sz w:val="18"/>
                      <w:szCs w:val="18"/>
                    </w:rPr>
                  </w:pPr>
                  <w:proofErr w:type="spellStart"/>
                  <w:r w:rsidRPr="005B4CD5">
                    <w:rPr>
                      <w:rFonts w:ascii="Consolas" w:hAnsi="Consolas"/>
                      <w:b w:val="0"/>
                      <w:bCs w:val="0"/>
                      <w:sz w:val="18"/>
                      <w:szCs w:val="18"/>
                    </w:rPr>
                    <w:t>planId</w:t>
                  </w:r>
                  <w:proofErr w:type="spellEnd"/>
                </w:p>
              </w:tc>
              <w:tc>
                <w:tcPr>
                  <w:tcW w:w="973" w:type="dxa"/>
                </w:tcPr>
                <w:p w14:paraId="3B5298F8" w14:textId="315B9701" w:rsidR="005B4CD5" w:rsidRPr="005B4CD5" w:rsidRDefault="005B4CD5" w:rsidP="00880C28">
                  <w:pPr>
                    <w:cnfStyle w:val="000000100000" w:firstRow="0" w:lastRow="0" w:firstColumn="0" w:lastColumn="0" w:oddVBand="0" w:evenVBand="0" w:oddHBand="1" w:evenHBand="0" w:firstRowFirstColumn="0" w:firstRowLastColumn="0" w:lastRowFirstColumn="0" w:lastRowLastColumn="0"/>
                    <w:rPr>
                      <w:sz w:val="18"/>
                      <w:szCs w:val="18"/>
                    </w:rPr>
                  </w:pPr>
                  <w:r w:rsidRPr="005B4CD5">
                    <w:rPr>
                      <w:sz w:val="18"/>
                      <w:szCs w:val="18"/>
                    </w:rPr>
                    <w:t>String</w:t>
                  </w:r>
                </w:p>
              </w:tc>
              <w:tc>
                <w:tcPr>
                  <w:tcW w:w="3243" w:type="dxa"/>
                </w:tcPr>
                <w:p w14:paraId="6AC33064" w14:textId="40AF25ED" w:rsidR="005B4CD5" w:rsidRPr="005B4CD5" w:rsidRDefault="005B4CD5" w:rsidP="00880C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SF identifier for plan</w:t>
                  </w:r>
                </w:p>
              </w:tc>
            </w:tr>
            <w:tr w:rsidR="005B4CD5" w14:paraId="720BB5AC" w14:textId="77777777" w:rsidTr="005B4CD5">
              <w:tc>
                <w:tcPr>
                  <w:cnfStyle w:val="001000000000" w:firstRow="0" w:lastRow="0" w:firstColumn="1" w:lastColumn="0" w:oddVBand="0" w:evenVBand="0" w:oddHBand="0" w:evenHBand="0" w:firstRowFirstColumn="0" w:firstRowLastColumn="0" w:lastRowFirstColumn="0" w:lastRowLastColumn="0"/>
                  <w:tcW w:w="1602" w:type="dxa"/>
                </w:tcPr>
                <w:p w14:paraId="58535B5D" w14:textId="04BC76A0" w:rsidR="005B4CD5" w:rsidRPr="005B4CD5" w:rsidRDefault="005B4CD5" w:rsidP="00880C28">
                  <w:pPr>
                    <w:rPr>
                      <w:b w:val="0"/>
                      <w:bCs w:val="0"/>
                      <w:sz w:val="18"/>
                      <w:szCs w:val="18"/>
                    </w:rPr>
                  </w:pPr>
                  <w:r w:rsidRPr="005B4CD5">
                    <w:rPr>
                      <w:rFonts w:ascii="Consolas" w:hAnsi="Consolas"/>
                      <w:b w:val="0"/>
                      <w:bCs w:val="0"/>
                      <w:sz w:val="18"/>
                      <w:szCs w:val="18"/>
                    </w:rPr>
                    <w:t>name</w:t>
                  </w:r>
                </w:p>
              </w:tc>
              <w:tc>
                <w:tcPr>
                  <w:tcW w:w="973" w:type="dxa"/>
                </w:tcPr>
                <w:p w14:paraId="10E4E00C" w14:textId="646BD47C" w:rsidR="005B4CD5" w:rsidRPr="005B4CD5" w:rsidRDefault="005B4CD5" w:rsidP="00880C28">
                  <w:pPr>
                    <w:cnfStyle w:val="000000000000" w:firstRow="0" w:lastRow="0" w:firstColumn="0" w:lastColumn="0" w:oddVBand="0" w:evenVBand="0" w:oddHBand="0" w:evenHBand="0" w:firstRowFirstColumn="0" w:firstRowLastColumn="0" w:lastRowFirstColumn="0" w:lastRowLastColumn="0"/>
                    <w:rPr>
                      <w:sz w:val="18"/>
                      <w:szCs w:val="18"/>
                    </w:rPr>
                  </w:pPr>
                  <w:r w:rsidRPr="005B4CD5">
                    <w:rPr>
                      <w:sz w:val="18"/>
                      <w:szCs w:val="18"/>
                    </w:rPr>
                    <w:t>String</w:t>
                  </w:r>
                </w:p>
              </w:tc>
              <w:tc>
                <w:tcPr>
                  <w:tcW w:w="3243" w:type="dxa"/>
                </w:tcPr>
                <w:p w14:paraId="3773D6FF" w14:textId="12818B77" w:rsidR="005B4CD5" w:rsidRPr="005B4CD5" w:rsidRDefault="005B4CD5" w:rsidP="00880C28">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 xml:space="preserve">Short </w:t>
                  </w:r>
                  <w:ins w:id="11" w:author="Nikki Barnett-Chadwick" w:date="2021-06-23T07:43:00Z">
                    <w:r w:rsidR="008C5B68">
                      <w:rPr>
                        <w:sz w:val="18"/>
                        <w:szCs w:val="18"/>
                      </w:rPr>
                      <w:t>localised</w:t>
                    </w:r>
                    <w:proofErr w:type="gramEnd"/>
                    <w:r w:rsidR="008C5B68">
                      <w:rPr>
                        <w:sz w:val="18"/>
                        <w:szCs w:val="18"/>
                      </w:rPr>
                      <w:t xml:space="preserve"> </w:t>
                    </w:r>
                  </w:ins>
                  <w:r>
                    <w:rPr>
                      <w:sz w:val="18"/>
                      <w:szCs w:val="18"/>
                    </w:rPr>
                    <w:t>name of plan. For Titles</w:t>
                  </w:r>
                </w:p>
              </w:tc>
            </w:tr>
            <w:tr w:rsidR="005B4CD5" w14:paraId="549AE934" w14:textId="77777777" w:rsidTr="005B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46457ACD" w14:textId="72CBE537" w:rsidR="005B4CD5" w:rsidRPr="005B4CD5" w:rsidRDefault="005B4CD5" w:rsidP="00880C28">
                  <w:pPr>
                    <w:rPr>
                      <w:b w:val="0"/>
                      <w:bCs w:val="0"/>
                      <w:sz w:val="18"/>
                      <w:szCs w:val="18"/>
                    </w:rPr>
                  </w:pPr>
                  <w:r w:rsidRPr="005B4CD5">
                    <w:rPr>
                      <w:rFonts w:ascii="Consolas" w:hAnsi="Consolas"/>
                      <w:b w:val="0"/>
                      <w:bCs w:val="0"/>
                      <w:sz w:val="18"/>
                      <w:szCs w:val="18"/>
                    </w:rPr>
                    <w:t>description</w:t>
                  </w:r>
                </w:p>
              </w:tc>
              <w:tc>
                <w:tcPr>
                  <w:tcW w:w="973" w:type="dxa"/>
                </w:tcPr>
                <w:p w14:paraId="7284D2ED" w14:textId="426885A0" w:rsidR="005B4CD5" w:rsidRPr="005B4CD5" w:rsidRDefault="005B4CD5" w:rsidP="00880C28">
                  <w:pPr>
                    <w:cnfStyle w:val="000000100000" w:firstRow="0" w:lastRow="0" w:firstColumn="0" w:lastColumn="0" w:oddVBand="0" w:evenVBand="0" w:oddHBand="1" w:evenHBand="0" w:firstRowFirstColumn="0" w:firstRowLastColumn="0" w:lastRowFirstColumn="0" w:lastRowLastColumn="0"/>
                    <w:rPr>
                      <w:sz w:val="18"/>
                      <w:szCs w:val="18"/>
                    </w:rPr>
                  </w:pPr>
                  <w:r w:rsidRPr="005B4CD5">
                    <w:rPr>
                      <w:sz w:val="18"/>
                      <w:szCs w:val="18"/>
                    </w:rPr>
                    <w:t>String</w:t>
                  </w:r>
                </w:p>
              </w:tc>
              <w:tc>
                <w:tcPr>
                  <w:tcW w:w="3243" w:type="dxa"/>
                </w:tcPr>
                <w:p w14:paraId="6C9CC0BC" w14:textId="457A9851" w:rsidR="005B4CD5" w:rsidRPr="005B4CD5" w:rsidRDefault="005B4CD5" w:rsidP="00880C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Long </w:t>
                  </w:r>
                  <w:ins w:id="12" w:author="Nikki Barnett-Chadwick" w:date="2021-06-23T07:43:00Z">
                    <w:r w:rsidR="008C5B68">
                      <w:rPr>
                        <w:sz w:val="18"/>
                        <w:szCs w:val="18"/>
                      </w:rPr>
                      <w:t xml:space="preserve">localised </w:t>
                    </w:r>
                  </w:ins>
                  <w:r>
                    <w:rPr>
                      <w:sz w:val="18"/>
                      <w:szCs w:val="18"/>
                    </w:rPr>
                    <w:t>description of plan</w:t>
                  </w:r>
                </w:p>
              </w:tc>
            </w:tr>
            <w:tr w:rsidR="005B4CD5" w14:paraId="379E2F2A" w14:textId="77777777" w:rsidTr="005B4CD5">
              <w:tc>
                <w:tcPr>
                  <w:cnfStyle w:val="001000000000" w:firstRow="0" w:lastRow="0" w:firstColumn="1" w:lastColumn="0" w:oddVBand="0" w:evenVBand="0" w:oddHBand="0" w:evenHBand="0" w:firstRowFirstColumn="0" w:firstRowLastColumn="0" w:lastRowFirstColumn="0" w:lastRowLastColumn="0"/>
                  <w:tcW w:w="1602" w:type="dxa"/>
                </w:tcPr>
                <w:p w14:paraId="55F141F0" w14:textId="0A44F2B4" w:rsidR="005B4CD5" w:rsidRPr="005B4CD5" w:rsidRDefault="005B4CD5" w:rsidP="00880C28">
                  <w:pPr>
                    <w:rPr>
                      <w:b w:val="0"/>
                      <w:bCs w:val="0"/>
                      <w:sz w:val="18"/>
                      <w:szCs w:val="18"/>
                    </w:rPr>
                  </w:pPr>
                  <w:proofErr w:type="spellStart"/>
                  <w:r w:rsidRPr="005B4CD5">
                    <w:rPr>
                      <w:rFonts w:ascii="Consolas" w:hAnsi="Consolas"/>
                      <w:b w:val="0"/>
                      <w:bCs w:val="0"/>
                      <w:sz w:val="18"/>
                      <w:szCs w:val="18"/>
                    </w:rPr>
                    <w:t>termMonths</w:t>
                  </w:r>
                  <w:proofErr w:type="spellEnd"/>
                </w:p>
              </w:tc>
              <w:tc>
                <w:tcPr>
                  <w:tcW w:w="973" w:type="dxa"/>
                </w:tcPr>
                <w:p w14:paraId="237B6A0F" w14:textId="23F1C6FA" w:rsidR="005B4CD5" w:rsidRPr="005B4CD5" w:rsidRDefault="005B4CD5" w:rsidP="00880C28">
                  <w:pPr>
                    <w:cnfStyle w:val="000000000000" w:firstRow="0" w:lastRow="0" w:firstColumn="0" w:lastColumn="0" w:oddVBand="0" w:evenVBand="0" w:oddHBand="0" w:evenHBand="0" w:firstRowFirstColumn="0" w:firstRowLastColumn="0" w:lastRowFirstColumn="0" w:lastRowLastColumn="0"/>
                    <w:rPr>
                      <w:sz w:val="18"/>
                      <w:szCs w:val="18"/>
                    </w:rPr>
                  </w:pPr>
                  <w:r w:rsidRPr="005B4CD5">
                    <w:rPr>
                      <w:sz w:val="18"/>
                      <w:szCs w:val="18"/>
                    </w:rPr>
                    <w:t>Integer</w:t>
                  </w:r>
                </w:p>
              </w:tc>
              <w:tc>
                <w:tcPr>
                  <w:tcW w:w="3243" w:type="dxa"/>
                </w:tcPr>
                <w:p w14:paraId="50A07B12" w14:textId="5864415A" w:rsidR="005B4CD5" w:rsidRPr="005B4CD5" w:rsidRDefault="005B4CD5" w:rsidP="00880C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 of months for plan</w:t>
                  </w:r>
                </w:p>
              </w:tc>
            </w:tr>
            <w:tr w:rsidR="005B4CD5" w14:paraId="2E9DAEBF" w14:textId="77777777" w:rsidTr="005B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4A843EFD" w14:textId="4ACB0575" w:rsidR="005B4CD5" w:rsidRPr="005B4CD5" w:rsidRDefault="005B4CD5" w:rsidP="00880C28">
                  <w:pPr>
                    <w:rPr>
                      <w:b w:val="0"/>
                      <w:bCs w:val="0"/>
                      <w:sz w:val="18"/>
                      <w:szCs w:val="18"/>
                    </w:rPr>
                  </w:pPr>
                  <w:proofErr w:type="spellStart"/>
                  <w:r w:rsidRPr="005B4CD5">
                    <w:rPr>
                      <w:rFonts w:ascii="Consolas" w:hAnsi="Consolas"/>
                      <w:b w:val="0"/>
                      <w:bCs w:val="0"/>
                      <w:sz w:val="18"/>
                      <w:szCs w:val="18"/>
                    </w:rPr>
                    <w:t>currencySymbol</w:t>
                  </w:r>
                  <w:proofErr w:type="spellEnd"/>
                </w:p>
              </w:tc>
              <w:tc>
                <w:tcPr>
                  <w:tcW w:w="973" w:type="dxa"/>
                </w:tcPr>
                <w:p w14:paraId="4E715CDB" w14:textId="7D1CA309" w:rsidR="005B4CD5" w:rsidRPr="005B4CD5" w:rsidRDefault="005B4CD5" w:rsidP="00880C28">
                  <w:pPr>
                    <w:cnfStyle w:val="000000100000" w:firstRow="0" w:lastRow="0" w:firstColumn="0" w:lastColumn="0" w:oddVBand="0" w:evenVBand="0" w:oddHBand="1" w:evenHBand="0" w:firstRowFirstColumn="0" w:firstRowLastColumn="0" w:lastRowFirstColumn="0" w:lastRowLastColumn="0"/>
                    <w:rPr>
                      <w:sz w:val="18"/>
                      <w:szCs w:val="18"/>
                    </w:rPr>
                  </w:pPr>
                  <w:r w:rsidRPr="005B4CD5">
                    <w:rPr>
                      <w:sz w:val="18"/>
                      <w:szCs w:val="18"/>
                    </w:rPr>
                    <w:t>String</w:t>
                  </w:r>
                </w:p>
              </w:tc>
              <w:tc>
                <w:tcPr>
                  <w:tcW w:w="3243" w:type="dxa"/>
                </w:tcPr>
                <w:p w14:paraId="6E041B71" w14:textId="173A799A" w:rsidR="005B4CD5" w:rsidRPr="005B4CD5" w:rsidRDefault="005B4CD5" w:rsidP="00880C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Symbol of currency to display</w:t>
                  </w:r>
                </w:p>
              </w:tc>
            </w:tr>
            <w:tr w:rsidR="005B4CD5" w14:paraId="4B406333" w14:textId="77777777" w:rsidTr="005B4CD5">
              <w:tc>
                <w:tcPr>
                  <w:cnfStyle w:val="001000000000" w:firstRow="0" w:lastRow="0" w:firstColumn="1" w:lastColumn="0" w:oddVBand="0" w:evenVBand="0" w:oddHBand="0" w:evenHBand="0" w:firstRowFirstColumn="0" w:firstRowLastColumn="0" w:lastRowFirstColumn="0" w:lastRowLastColumn="0"/>
                  <w:tcW w:w="1602" w:type="dxa"/>
                </w:tcPr>
                <w:p w14:paraId="7245900E" w14:textId="2ABD1753" w:rsidR="005B4CD5" w:rsidRPr="005B4CD5" w:rsidRDefault="005B4CD5" w:rsidP="00880C28">
                  <w:pPr>
                    <w:rPr>
                      <w:b w:val="0"/>
                      <w:bCs w:val="0"/>
                      <w:sz w:val="18"/>
                      <w:szCs w:val="18"/>
                    </w:rPr>
                  </w:pPr>
                  <w:proofErr w:type="spellStart"/>
                  <w:r w:rsidRPr="005B4CD5">
                    <w:rPr>
                      <w:rFonts w:ascii="Consolas" w:hAnsi="Consolas"/>
                      <w:b w:val="0"/>
                      <w:bCs w:val="0"/>
                      <w:sz w:val="18"/>
                      <w:szCs w:val="18"/>
                    </w:rPr>
                    <w:lastRenderedPageBreak/>
                    <w:t>totalPrice</w:t>
                  </w:r>
                  <w:proofErr w:type="spellEnd"/>
                </w:p>
              </w:tc>
              <w:tc>
                <w:tcPr>
                  <w:tcW w:w="973" w:type="dxa"/>
                </w:tcPr>
                <w:p w14:paraId="71B44B8A" w14:textId="248E2B37" w:rsidR="005B4CD5" w:rsidRPr="005B4CD5" w:rsidRDefault="005B4CD5" w:rsidP="00880C28">
                  <w:pPr>
                    <w:cnfStyle w:val="000000000000" w:firstRow="0" w:lastRow="0" w:firstColumn="0" w:lastColumn="0" w:oddVBand="0" w:evenVBand="0" w:oddHBand="0" w:evenHBand="0" w:firstRowFirstColumn="0" w:firstRowLastColumn="0" w:lastRowFirstColumn="0" w:lastRowLastColumn="0"/>
                    <w:rPr>
                      <w:sz w:val="18"/>
                      <w:szCs w:val="18"/>
                    </w:rPr>
                  </w:pPr>
                  <w:r w:rsidRPr="005B4CD5">
                    <w:rPr>
                      <w:sz w:val="18"/>
                      <w:szCs w:val="18"/>
                    </w:rPr>
                    <w:t>Decimal</w:t>
                  </w:r>
                </w:p>
              </w:tc>
              <w:tc>
                <w:tcPr>
                  <w:tcW w:w="3243" w:type="dxa"/>
                </w:tcPr>
                <w:p w14:paraId="2CC2E10C" w14:textId="33536942" w:rsidR="005B4CD5" w:rsidRPr="005B4CD5" w:rsidRDefault="005B4CD5" w:rsidP="00880C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Plan price including taxes</w:t>
                  </w:r>
                  <w:del w:id="13" w:author="Nikki Barnett-Chadwick" w:date="2021-06-23T07:44:00Z">
                    <w:r w:rsidDel="008C5B68">
                      <w:rPr>
                        <w:sz w:val="18"/>
                        <w:szCs w:val="18"/>
                      </w:rPr>
                      <w:delText xml:space="preserve"> and fees</w:delText>
                    </w:r>
                  </w:del>
                </w:p>
              </w:tc>
            </w:tr>
            <w:tr w:rsidR="005B4CD5" w14:paraId="3FAEDEB9" w14:textId="77777777" w:rsidTr="005B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002A6D34" w14:textId="28C24E52" w:rsidR="005B4CD5" w:rsidRPr="005B4CD5" w:rsidRDefault="005B4CD5" w:rsidP="00880C28">
                  <w:pPr>
                    <w:rPr>
                      <w:b w:val="0"/>
                      <w:bCs w:val="0"/>
                      <w:sz w:val="18"/>
                      <w:szCs w:val="18"/>
                    </w:rPr>
                  </w:pPr>
                  <w:r w:rsidRPr="005B4CD5">
                    <w:rPr>
                      <w:rFonts w:ascii="Consolas" w:hAnsi="Consolas"/>
                      <w:b w:val="0"/>
                      <w:bCs w:val="0"/>
                      <w:sz w:val="18"/>
                      <w:szCs w:val="18"/>
                    </w:rPr>
                    <w:t>tax</w:t>
                  </w:r>
                </w:p>
              </w:tc>
              <w:tc>
                <w:tcPr>
                  <w:tcW w:w="973" w:type="dxa"/>
                </w:tcPr>
                <w:p w14:paraId="76AC16EA" w14:textId="2B2108B7" w:rsidR="005B4CD5" w:rsidRPr="005B4CD5" w:rsidRDefault="005B4CD5" w:rsidP="00880C28">
                  <w:pPr>
                    <w:cnfStyle w:val="000000100000" w:firstRow="0" w:lastRow="0" w:firstColumn="0" w:lastColumn="0" w:oddVBand="0" w:evenVBand="0" w:oddHBand="1" w:evenHBand="0" w:firstRowFirstColumn="0" w:firstRowLastColumn="0" w:lastRowFirstColumn="0" w:lastRowLastColumn="0"/>
                    <w:rPr>
                      <w:sz w:val="18"/>
                      <w:szCs w:val="18"/>
                    </w:rPr>
                  </w:pPr>
                  <w:r w:rsidRPr="005B4CD5">
                    <w:rPr>
                      <w:sz w:val="18"/>
                      <w:szCs w:val="18"/>
                    </w:rPr>
                    <w:t>Decimal</w:t>
                  </w:r>
                </w:p>
              </w:tc>
              <w:tc>
                <w:tcPr>
                  <w:tcW w:w="3243" w:type="dxa"/>
                </w:tcPr>
                <w:p w14:paraId="42F80399" w14:textId="38163A68" w:rsidR="005B4CD5" w:rsidRPr="005B4CD5" w:rsidRDefault="005B4CD5" w:rsidP="00880C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Calculated tax for plan</w:t>
                  </w:r>
                </w:p>
              </w:tc>
            </w:tr>
            <w:tr w:rsidR="005B4CD5" w:rsidDel="008C5B68" w14:paraId="5CF4C73E" w14:textId="11A99F5D" w:rsidTr="005B4CD5">
              <w:trPr>
                <w:del w:id="14" w:author="Nikki Barnett-Chadwick" w:date="2021-06-23T07:44:00Z"/>
              </w:trPr>
              <w:tc>
                <w:tcPr>
                  <w:cnfStyle w:val="001000000000" w:firstRow="0" w:lastRow="0" w:firstColumn="1" w:lastColumn="0" w:oddVBand="0" w:evenVBand="0" w:oddHBand="0" w:evenHBand="0" w:firstRowFirstColumn="0" w:firstRowLastColumn="0" w:lastRowFirstColumn="0" w:lastRowLastColumn="0"/>
                  <w:tcW w:w="1602" w:type="dxa"/>
                </w:tcPr>
                <w:p w14:paraId="53126880" w14:textId="4EC3DA5F" w:rsidR="005B4CD5" w:rsidRPr="005B4CD5" w:rsidDel="008C5B68" w:rsidRDefault="005B4CD5" w:rsidP="00880C28">
                  <w:pPr>
                    <w:rPr>
                      <w:del w:id="15" w:author="Nikki Barnett-Chadwick" w:date="2021-06-23T07:44:00Z"/>
                      <w:rFonts w:ascii="Consolas" w:hAnsi="Consolas"/>
                      <w:b w:val="0"/>
                      <w:bCs w:val="0"/>
                      <w:sz w:val="18"/>
                      <w:szCs w:val="18"/>
                    </w:rPr>
                  </w:pPr>
                  <w:del w:id="16" w:author="Nikki Barnett-Chadwick" w:date="2021-06-23T07:44:00Z">
                    <w:r w:rsidRPr="005B4CD5" w:rsidDel="008C5B68">
                      <w:rPr>
                        <w:rFonts w:ascii="Consolas" w:hAnsi="Consolas"/>
                        <w:b w:val="0"/>
                        <w:bCs w:val="0"/>
                        <w:sz w:val="18"/>
                        <w:szCs w:val="18"/>
                      </w:rPr>
                      <w:delText>fee</w:delText>
                    </w:r>
                  </w:del>
                </w:p>
              </w:tc>
              <w:tc>
                <w:tcPr>
                  <w:tcW w:w="973" w:type="dxa"/>
                </w:tcPr>
                <w:p w14:paraId="043FCE3F" w14:textId="7029C30D" w:rsidR="005B4CD5" w:rsidRPr="005B4CD5" w:rsidDel="008C5B68" w:rsidRDefault="005B4CD5" w:rsidP="00880C28">
                  <w:pPr>
                    <w:cnfStyle w:val="000000000000" w:firstRow="0" w:lastRow="0" w:firstColumn="0" w:lastColumn="0" w:oddVBand="0" w:evenVBand="0" w:oddHBand="0" w:evenHBand="0" w:firstRowFirstColumn="0" w:firstRowLastColumn="0" w:lastRowFirstColumn="0" w:lastRowLastColumn="0"/>
                    <w:rPr>
                      <w:del w:id="17" w:author="Nikki Barnett-Chadwick" w:date="2021-06-23T07:44:00Z"/>
                      <w:sz w:val="18"/>
                      <w:szCs w:val="18"/>
                    </w:rPr>
                  </w:pPr>
                  <w:del w:id="18" w:author="Nikki Barnett-Chadwick" w:date="2021-06-23T07:44:00Z">
                    <w:r w:rsidRPr="005B4CD5" w:rsidDel="008C5B68">
                      <w:rPr>
                        <w:sz w:val="18"/>
                        <w:szCs w:val="18"/>
                      </w:rPr>
                      <w:delText>Decimal</w:delText>
                    </w:r>
                    <w:r w:rsidDel="008C5B68">
                      <w:rPr>
                        <w:sz w:val="18"/>
                        <w:szCs w:val="18"/>
                      </w:rPr>
                      <w:delText>?</w:delText>
                    </w:r>
                  </w:del>
                </w:p>
              </w:tc>
              <w:tc>
                <w:tcPr>
                  <w:tcW w:w="3243" w:type="dxa"/>
                </w:tcPr>
                <w:p w14:paraId="1ED7EEE7" w14:textId="0ADB1462" w:rsidR="005B4CD5" w:rsidRPr="005B4CD5" w:rsidDel="008C5B68" w:rsidRDefault="005B4CD5" w:rsidP="00880C28">
                  <w:pPr>
                    <w:cnfStyle w:val="000000000000" w:firstRow="0" w:lastRow="0" w:firstColumn="0" w:lastColumn="0" w:oddVBand="0" w:evenVBand="0" w:oddHBand="0" w:evenHBand="0" w:firstRowFirstColumn="0" w:firstRowLastColumn="0" w:lastRowFirstColumn="0" w:lastRowLastColumn="0"/>
                    <w:rPr>
                      <w:del w:id="19" w:author="Nikki Barnett-Chadwick" w:date="2021-06-23T07:44:00Z"/>
                      <w:sz w:val="18"/>
                      <w:szCs w:val="18"/>
                    </w:rPr>
                  </w:pPr>
                  <w:del w:id="20" w:author="Nikki Barnett-Chadwick" w:date="2021-06-23T07:44:00Z">
                    <w:r w:rsidDel="008C5B68">
                      <w:rPr>
                        <w:sz w:val="18"/>
                        <w:szCs w:val="18"/>
                      </w:rPr>
                      <w:delText>Transaction fee if applicable (nullable)</w:delText>
                    </w:r>
                  </w:del>
                </w:p>
              </w:tc>
            </w:tr>
          </w:tbl>
          <w:p w14:paraId="181AD609" w14:textId="3804933C" w:rsidR="00880C28" w:rsidRDefault="005B4CD5" w:rsidP="00880C28">
            <w:r>
              <w:t xml:space="preserve"> </w:t>
            </w:r>
          </w:p>
        </w:tc>
      </w:tr>
      <w:tr w:rsidR="00880C28" w14:paraId="79809C98" w14:textId="77777777" w:rsidTr="0039075D">
        <w:tc>
          <w:tcPr>
            <w:tcW w:w="2972" w:type="dxa"/>
          </w:tcPr>
          <w:p w14:paraId="5D0D8DD8" w14:textId="65D7F3E0" w:rsidR="00880C28" w:rsidRDefault="005B4CD5" w:rsidP="00880C28">
            <w:pPr>
              <w:rPr>
                <w:b/>
                <w:bCs/>
              </w:rPr>
            </w:pPr>
            <w:r>
              <w:rPr>
                <w:b/>
                <w:bCs/>
              </w:rPr>
              <w:lastRenderedPageBreak/>
              <w:t>Application Mocks</w:t>
            </w:r>
          </w:p>
        </w:tc>
        <w:tc>
          <w:tcPr>
            <w:tcW w:w="6044" w:type="dxa"/>
          </w:tcPr>
          <w:p w14:paraId="6C079233" w14:textId="54984006" w:rsidR="00880C28" w:rsidRDefault="005B4CD5" w:rsidP="00880C28">
            <w:r>
              <w:t>(</w:t>
            </w:r>
            <w:proofErr w:type="gramStart"/>
            <w:r>
              <w:t>to</w:t>
            </w:r>
            <w:proofErr w:type="gramEnd"/>
            <w:r>
              <w:t xml:space="preserve"> be provided)</w:t>
            </w:r>
          </w:p>
        </w:tc>
      </w:tr>
    </w:tbl>
    <w:p w14:paraId="5B29D3C2" w14:textId="773CB9D0" w:rsidR="00455EB0" w:rsidRDefault="00880C28" w:rsidP="005B4CD5">
      <w:r>
        <w:rPr>
          <w:b/>
          <w:bCs/>
        </w:rPr>
        <w:br/>
      </w:r>
    </w:p>
    <w:p w14:paraId="6FB15C31" w14:textId="022AB8EB" w:rsidR="00504AAF" w:rsidRDefault="00504AAF" w:rsidP="005B4CD5"/>
    <w:p w14:paraId="3C04BF40" w14:textId="1D29D6B7" w:rsidR="00504AAF" w:rsidRDefault="00504AAF" w:rsidP="005B4CD5"/>
    <w:p w14:paraId="691EFA80" w14:textId="77777777" w:rsidR="00504AAF" w:rsidRDefault="00504AAF" w:rsidP="005B4CD5"/>
    <w:tbl>
      <w:tblPr>
        <w:tblStyle w:val="TableGrid"/>
        <w:tblW w:w="0" w:type="auto"/>
        <w:tblLook w:val="04A0" w:firstRow="1" w:lastRow="0" w:firstColumn="1" w:lastColumn="0" w:noHBand="0" w:noVBand="1"/>
      </w:tblPr>
      <w:tblGrid>
        <w:gridCol w:w="2972"/>
        <w:gridCol w:w="6044"/>
      </w:tblGrid>
      <w:tr w:rsidR="00455EB0" w14:paraId="434D16B4" w14:textId="77777777" w:rsidTr="00C56EBD">
        <w:tc>
          <w:tcPr>
            <w:tcW w:w="2972" w:type="dxa"/>
            <w:shd w:val="clear" w:color="auto" w:fill="7F7F7F" w:themeFill="text1" w:themeFillTint="80"/>
          </w:tcPr>
          <w:p w14:paraId="3B9050C5" w14:textId="6DE6F9B9" w:rsidR="00455EB0" w:rsidRPr="00455EB0" w:rsidRDefault="00455EB0" w:rsidP="00C56EBD">
            <w:pPr>
              <w:rPr>
                <w:b/>
                <w:bCs/>
                <w:color w:val="FFFFFF" w:themeColor="background1"/>
              </w:rPr>
            </w:pPr>
            <w:r w:rsidRPr="00455EB0">
              <w:rPr>
                <w:b/>
                <w:bCs/>
                <w:color w:val="FFFFFF" w:themeColor="background1"/>
              </w:rPr>
              <w:t>Name</w:t>
            </w:r>
          </w:p>
        </w:tc>
        <w:tc>
          <w:tcPr>
            <w:tcW w:w="6044" w:type="dxa"/>
            <w:shd w:val="clear" w:color="auto" w:fill="7F7F7F" w:themeFill="text1" w:themeFillTint="80"/>
          </w:tcPr>
          <w:p w14:paraId="2A777194" w14:textId="7A5D6DDD" w:rsidR="00455EB0" w:rsidRPr="005513DA" w:rsidRDefault="00455EB0" w:rsidP="00C56EBD">
            <w:pPr>
              <w:rPr>
                <w:b/>
                <w:bCs/>
                <w:color w:val="FFFFFF" w:themeColor="background1"/>
              </w:rPr>
            </w:pPr>
            <w:r w:rsidRPr="005513DA">
              <w:rPr>
                <w:b/>
                <w:bCs/>
                <w:color w:val="FFFFFF" w:themeColor="background1"/>
              </w:rPr>
              <w:t xml:space="preserve">Create Plan Payment </w:t>
            </w:r>
            <w:proofErr w:type="spellStart"/>
            <w:r w:rsidRPr="005513DA">
              <w:rPr>
                <w:b/>
                <w:bCs/>
                <w:color w:val="FFFFFF" w:themeColor="background1"/>
              </w:rPr>
              <w:t>Url</w:t>
            </w:r>
            <w:proofErr w:type="spellEnd"/>
            <w:r w:rsidRPr="005513DA">
              <w:rPr>
                <w:b/>
                <w:bCs/>
                <w:color w:val="FFFFFF" w:themeColor="background1"/>
              </w:rPr>
              <w:t xml:space="preserve"> </w:t>
            </w:r>
          </w:p>
        </w:tc>
      </w:tr>
      <w:tr w:rsidR="00455EB0" w14:paraId="0576747E" w14:textId="77777777" w:rsidTr="00C56EBD">
        <w:tc>
          <w:tcPr>
            <w:tcW w:w="2972" w:type="dxa"/>
          </w:tcPr>
          <w:p w14:paraId="7F6CCC5B" w14:textId="77777777" w:rsidR="00455EB0" w:rsidRDefault="00455EB0" w:rsidP="00C56EBD">
            <w:pPr>
              <w:rPr>
                <w:b/>
                <w:bCs/>
              </w:rPr>
            </w:pPr>
            <w:r>
              <w:rPr>
                <w:b/>
                <w:bCs/>
              </w:rPr>
              <w:t>Description</w:t>
            </w:r>
          </w:p>
        </w:tc>
        <w:tc>
          <w:tcPr>
            <w:tcW w:w="6044" w:type="dxa"/>
          </w:tcPr>
          <w:p w14:paraId="3942D1E8" w14:textId="7AC8A4A7" w:rsidR="00455EB0" w:rsidRDefault="00297C32" w:rsidP="00C56EBD">
            <w:r>
              <w:t>Returns a new</w:t>
            </w:r>
            <w:r w:rsidR="005513DA">
              <w:t xml:space="preserve"> customised payment </w:t>
            </w:r>
            <w:proofErr w:type="spellStart"/>
            <w:r w:rsidR="005513DA">
              <w:t>url</w:t>
            </w:r>
            <w:proofErr w:type="spellEnd"/>
            <w:r w:rsidR="005513DA">
              <w:t xml:space="preserve">, which will allow the customer to pay for the plan they have selected. </w:t>
            </w:r>
            <w:proofErr w:type="spellStart"/>
            <w:r w:rsidR="005513DA">
              <w:t>Url</w:t>
            </w:r>
            <w:proofErr w:type="spellEnd"/>
            <w:r w:rsidR="005513DA">
              <w:t xml:space="preserve"> can be hosted in WebView/</w:t>
            </w:r>
            <w:proofErr w:type="spellStart"/>
            <w:r w:rsidR="005513DA">
              <w:t>iFrame</w:t>
            </w:r>
            <w:proofErr w:type="spellEnd"/>
            <w:r w:rsidR="007C2109">
              <w:t>.</w:t>
            </w:r>
          </w:p>
          <w:p w14:paraId="7E61861D" w14:textId="7E62F2A7" w:rsidR="00297C32" w:rsidRDefault="00297C32" w:rsidP="00C56EBD"/>
          <w:p w14:paraId="3503F511" w14:textId="71F62983" w:rsidR="00297C32" w:rsidRDefault="00297C32" w:rsidP="00297C32">
            <w:pPr>
              <w:pStyle w:val="ListParagraph"/>
              <w:numPr>
                <w:ilvl w:val="0"/>
                <w:numId w:val="2"/>
              </w:numPr>
            </w:pPr>
            <w:r>
              <w:t>The success or failure of a payment is not known to the app/</w:t>
            </w:r>
            <w:proofErr w:type="spellStart"/>
            <w:r>
              <w:t>webportal</w:t>
            </w:r>
            <w:proofErr w:type="spellEnd"/>
            <w:r>
              <w:t xml:space="preserve"> but will be displayed to the customer via the payment web page.</w:t>
            </w:r>
          </w:p>
          <w:p w14:paraId="26B0B141" w14:textId="638CDB76" w:rsidR="00297C32" w:rsidRDefault="00297C32" w:rsidP="00C56EBD"/>
          <w:p w14:paraId="2DCC1755" w14:textId="0F05661D" w:rsidR="00297C32" w:rsidRDefault="00297C32" w:rsidP="00297C32">
            <w:pPr>
              <w:pStyle w:val="ListParagraph"/>
              <w:numPr>
                <w:ilvl w:val="0"/>
                <w:numId w:val="2"/>
              </w:numPr>
            </w:pPr>
            <w:r>
              <w:t xml:space="preserve">Prior to displaying confirmation of payment to the customer, </w:t>
            </w:r>
            <w:proofErr w:type="spellStart"/>
            <w:r>
              <w:t>Asperato</w:t>
            </w:r>
            <w:proofErr w:type="spellEnd"/>
            <w:r>
              <w:t xml:space="preserve"> will call SF to update the subscription status.</w:t>
            </w:r>
          </w:p>
          <w:p w14:paraId="5D2B2F4A" w14:textId="5CC21208" w:rsidR="00297C32" w:rsidRDefault="00297C32" w:rsidP="00C56EBD"/>
          <w:p w14:paraId="1C3AA92E" w14:textId="0F47BB0B" w:rsidR="00297C32" w:rsidRDefault="00297C32" w:rsidP="00297C32">
            <w:pPr>
              <w:pStyle w:val="ListParagraph"/>
              <w:numPr>
                <w:ilvl w:val="0"/>
                <w:numId w:val="2"/>
              </w:numPr>
            </w:pPr>
            <w:r>
              <w:t>The app/portal should request the updated Subscription immediately after the payment webpage /iframe is closed. This will allow the app to keep in sync with the subscription in Salesforce.</w:t>
            </w:r>
          </w:p>
          <w:p w14:paraId="4DDF5522" w14:textId="0BD1E5C7" w:rsidR="00297C32" w:rsidRDefault="00297C32" w:rsidP="00C56EBD"/>
          <w:p w14:paraId="0E68B067" w14:textId="2D456E65" w:rsidR="00297C32" w:rsidRDefault="00297C32" w:rsidP="00297C32">
            <w:pPr>
              <w:pStyle w:val="ListParagraph"/>
              <w:numPr>
                <w:ilvl w:val="0"/>
                <w:numId w:val="2"/>
              </w:numPr>
            </w:pPr>
            <w:r>
              <w:t>If the payment failed, the app will be unaware, status on subscription will simply remain the same.</w:t>
            </w:r>
          </w:p>
          <w:p w14:paraId="46C5A83A" w14:textId="77777777" w:rsidR="00297C32" w:rsidRDefault="00297C32" w:rsidP="00C56EBD"/>
          <w:p w14:paraId="11304FEA" w14:textId="537B9310" w:rsidR="00297C32" w:rsidRPr="00880C28" w:rsidRDefault="00297C32" w:rsidP="00C56EBD"/>
        </w:tc>
      </w:tr>
      <w:tr w:rsidR="00455EB0" w14:paraId="461DE8E9" w14:textId="77777777" w:rsidTr="00C56EBD">
        <w:tc>
          <w:tcPr>
            <w:tcW w:w="2972" w:type="dxa"/>
          </w:tcPr>
          <w:p w14:paraId="2C5FA6E5" w14:textId="77777777" w:rsidR="00455EB0" w:rsidRDefault="00455EB0" w:rsidP="00C56EBD">
            <w:pPr>
              <w:rPr>
                <w:b/>
                <w:bCs/>
              </w:rPr>
            </w:pPr>
            <w:r>
              <w:rPr>
                <w:b/>
                <w:bCs/>
              </w:rPr>
              <w:t>Request Verb + Path</w:t>
            </w:r>
          </w:p>
        </w:tc>
        <w:tc>
          <w:tcPr>
            <w:tcW w:w="6044" w:type="dxa"/>
          </w:tcPr>
          <w:p w14:paraId="6C925D9B" w14:textId="3755D933" w:rsidR="00455EB0" w:rsidRPr="00880C28" w:rsidRDefault="00455EB0" w:rsidP="00C56EBD">
            <w:r>
              <w:rPr>
                <w:b/>
                <w:bCs/>
              </w:rPr>
              <w:t>POST</w:t>
            </w:r>
            <w:r>
              <w:t xml:space="preserve"> /subscription/plans/</w:t>
            </w:r>
            <w:proofErr w:type="spellStart"/>
            <w:r>
              <w:t>payment</w:t>
            </w:r>
            <w:r w:rsidR="006F12A8">
              <w:t>url</w:t>
            </w:r>
            <w:proofErr w:type="spellEnd"/>
          </w:p>
        </w:tc>
      </w:tr>
      <w:tr w:rsidR="00455EB0" w14:paraId="3B1439A7" w14:textId="77777777" w:rsidTr="00C56EBD">
        <w:tc>
          <w:tcPr>
            <w:tcW w:w="2972" w:type="dxa"/>
          </w:tcPr>
          <w:p w14:paraId="047D182D" w14:textId="77777777" w:rsidR="00455EB0" w:rsidRDefault="00455EB0" w:rsidP="00C56EBD">
            <w:pPr>
              <w:rPr>
                <w:b/>
                <w:bCs/>
              </w:rPr>
            </w:pPr>
            <w:r>
              <w:rPr>
                <w:b/>
                <w:bCs/>
              </w:rPr>
              <w:t>Request Query Parameters</w:t>
            </w:r>
          </w:p>
        </w:tc>
        <w:tc>
          <w:tcPr>
            <w:tcW w:w="6044" w:type="dxa"/>
          </w:tcPr>
          <w:p w14:paraId="1DA76D2E" w14:textId="607C2C4D" w:rsidR="00455EB0" w:rsidRDefault="00455EB0" w:rsidP="00C56EBD"/>
        </w:tc>
      </w:tr>
      <w:tr w:rsidR="00455EB0" w14:paraId="033F1874" w14:textId="77777777" w:rsidTr="00C56EBD">
        <w:tc>
          <w:tcPr>
            <w:tcW w:w="2972" w:type="dxa"/>
          </w:tcPr>
          <w:p w14:paraId="11F4A180" w14:textId="77777777" w:rsidR="00455EB0" w:rsidRDefault="00455EB0" w:rsidP="00C56EBD">
            <w:pPr>
              <w:rPr>
                <w:b/>
                <w:bCs/>
              </w:rPr>
            </w:pPr>
            <w:r>
              <w:rPr>
                <w:b/>
                <w:bCs/>
              </w:rPr>
              <w:t>Request Headers</w:t>
            </w:r>
          </w:p>
        </w:tc>
        <w:tc>
          <w:tcPr>
            <w:tcW w:w="6044" w:type="dxa"/>
          </w:tcPr>
          <w:p w14:paraId="70E45934" w14:textId="77777777" w:rsidR="00455EB0" w:rsidRDefault="00455EB0" w:rsidP="00C56EBD">
            <w:r>
              <w:t>Standard SDCTC Headers only</w:t>
            </w:r>
          </w:p>
        </w:tc>
      </w:tr>
      <w:tr w:rsidR="006F12A8" w14:paraId="5E7DAB5A" w14:textId="77777777" w:rsidTr="00C56EBD">
        <w:tc>
          <w:tcPr>
            <w:tcW w:w="2972" w:type="dxa"/>
          </w:tcPr>
          <w:p w14:paraId="6F881FAA" w14:textId="10FC2F9C" w:rsidR="006F12A8" w:rsidRDefault="006F12A8" w:rsidP="006F12A8">
            <w:pPr>
              <w:rPr>
                <w:b/>
                <w:bCs/>
              </w:rPr>
            </w:pPr>
            <w:r>
              <w:rPr>
                <w:b/>
                <w:bCs/>
              </w:rPr>
              <w:t>Request Body</w:t>
            </w:r>
          </w:p>
        </w:tc>
        <w:tc>
          <w:tcPr>
            <w:tcW w:w="6044" w:type="dxa"/>
          </w:tcPr>
          <w:p w14:paraId="364D5041" w14:textId="6798B937" w:rsidR="006F12A8" w:rsidRPr="00C77EC2" w:rsidRDefault="006F12A8" w:rsidP="006F12A8">
            <w:pPr>
              <w:rPr>
                <w:rFonts w:ascii="Consolas" w:hAnsi="Consolas"/>
                <w:sz w:val="18"/>
                <w:szCs w:val="18"/>
              </w:rPr>
            </w:pPr>
            <w:r w:rsidRPr="00C77EC2">
              <w:rPr>
                <w:rFonts w:ascii="Consolas" w:hAnsi="Consolas"/>
                <w:sz w:val="18"/>
                <w:szCs w:val="18"/>
              </w:rPr>
              <w:t>{</w:t>
            </w:r>
          </w:p>
          <w:p w14:paraId="18AFA9E1" w14:textId="6AF2BC95" w:rsidR="006F12A8" w:rsidRDefault="006F12A8" w:rsidP="006F12A8">
            <w:pPr>
              <w:rPr>
                <w:ins w:id="21" w:author="Nikki Barnett-Chadwick" w:date="2021-06-23T08:22:00Z"/>
                <w:rFonts w:ascii="Consolas" w:hAnsi="Consolas"/>
                <w:sz w:val="18"/>
                <w:szCs w:val="18"/>
              </w:rPr>
            </w:pPr>
            <w:r w:rsidRPr="00C77EC2">
              <w:rPr>
                <w:rFonts w:ascii="Consolas" w:hAnsi="Consolas"/>
                <w:sz w:val="18"/>
                <w:szCs w:val="18"/>
              </w:rPr>
              <w:t xml:space="preserve">    "</w:t>
            </w:r>
            <w:proofErr w:type="spellStart"/>
            <w:r w:rsidRPr="00C77EC2">
              <w:rPr>
                <w:rFonts w:ascii="Consolas" w:hAnsi="Consolas"/>
                <w:sz w:val="18"/>
                <w:szCs w:val="18"/>
              </w:rPr>
              <w:t>planId</w:t>
            </w:r>
            <w:proofErr w:type="spellEnd"/>
            <w:r w:rsidRPr="00C77EC2">
              <w:rPr>
                <w:rFonts w:ascii="Consolas" w:hAnsi="Consolas"/>
                <w:sz w:val="18"/>
                <w:szCs w:val="18"/>
              </w:rPr>
              <w:t>": "xxx"</w:t>
            </w:r>
            <w:r>
              <w:rPr>
                <w:rFonts w:ascii="Consolas" w:hAnsi="Consolas"/>
                <w:sz w:val="18"/>
                <w:szCs w:val="18"/>
              </w:rPr>
              <w:t>,</w:t>
            </w:r>
          </w:p>
          <w:p w14:paraId="7D398E58" w14:textId="56483DB9" w:rsidR="000036F5" w:rsidRDefault="000036F5" w:rsidP="006F12A8">
            <w:pPr>
              <w:rPr>
                <w:rFonts w:ascii="Consolas" w:hAnsi="Consolas"/>
                <w:sz w:val="18"/>
                <w:szCs w:val="18"/>
              </w:rPr>
            </w:pPr>
            <w:ins w:id="22" w:author="Nikki Barnett-Chadwick" w:date="2021-06-23T08:22:00Z">
              <w:r>
                <w:rPr>
                  <w:rFonts w:ascii="Consolas" w:hAnsi="Consolas"/>
                  <w:sz w:val="18"/>
                  <w:szCs w:val="18"/>
                </w:rPr>
                <w:t xml:space="preserve">    "</w:t>
              </w:r>
              <w:proofErr w:type="spellStart"/>
              <w:r>
                <w:rPr>
                  <w:rFonts w:ascii="Consolas" w:hAnsi="Consolas"/>
                  <w:sz w:val="18"/>
                  <w:szCs w:val="18"/>
                </w:rPr>
                <w:t>subscriptionId</w:t>
              </w:r>
              <w:proofErr w:type="spellEnd"/>
              <w:r>
                <w:rPr>
                  <w:rFonts w:ascii="Consolas" w:hAnsi="Consolas"/>
                  <w:sz w:val="18"/>
                  <w:szCs w:val="18"/>
                </w:rPr>
                <w:t>": "</w:t>
              </w:r>
              <w:proofErr w:type="spellStart"/>
              <w:r>
                <w:rPr>
                  <w:rFonts w:ascii="Consolas" w:hAnsi="Consolas"/>
                  <w:sz w:val="18"/>
                  <w:szCs w:val="18"/>
                </w:rPr>
                <w:t>xxxxxxxxxxxxxxxxxx</w:t>
              </w:r>
              <w:proofErr w:type="spellEnd"/>
              <w:r>
                <w:rPr>
                  <w:rFonts w:ascii="Consolas" w:hAnsi="Consolas"/>
                  <w:sz w:val="18"/>
                  <w:szCs w:val="18"/>
                </w:rPr>
                <w:t>",</w:t>
              </w:r>
            </w:ins>
          </w:p>
          <w:p w14:paraId="53633A19" w14:textId="2C74B5C1" w:rsidR="008C5B68" w:rsidRPr="00C77EC2" w:rsidRDefault="006F12A8" w:rsidP="006F12A8">
            <w:pPr>
              <w:rPr>
                <w:rFonts w:ascii="Consolas" w:hAnsi="Consolas"/>
                <w:sz w:val="18"/>
                <w:szCs w:val="18"/>
              </w:rPr>
            </w:pPr>
            <w:r>
              <w:rPr>
                <w:rFonts w:ascii="Consolas" w:hAnsi="Consolas"/>
                <w:sz w:val="18"/>
                <w:szCs w:val="18"/>
              </w:rPr>
              <w:t xml:space="preserve">    </w:t>
            </w:r>
            <w:r w:rsidRPr="00C77EC2">
              <w:rPr>
                <w:rFonts w:ascii="Consolas" w:hAnsi="Consolas"/>
                <w:sz w:val="18"/>
                <w:szCs w:val="18"/>
              </w:rPr>
              <w:t>"</w:t>
            </w:r>
            <w:r>
              <w:rPr>
                <w:rFonts w:ascii="Consolas" w:hAnsi="Consolas"/>
                <w:sz w:val="18"/>
                <w:szCs w:val="18"/>
              </w:rPr>
              <w:t>vin</w:t>
            </w:r>
            <w:r w:rsidRPr="00C77EC2">
              <w:rPr>
                <w:rFonts w:ascii="Consolas" w:hAnsi="Consolas"/>
                <w:sz w:val="18"/>
                <w:szCs w:val="18"/>
              </w:rPr>
              <w:t>": "</w:t>
            </w:r>
            <w:proofErr w:type="spellStart"/>
            <w:r w:rsidRPr="00C77EC2">
              <w:rPr>
                <w:rFonts w:ascii="Consolas" w:hAnsi="Consolas"/>
                <w:sz w:val="18"/>
                <w:szCs w:val="18"/>
              </w:rPr>
              <w:t>xxx</w:t>
            </w:r>
            <w:r>
              <w:rPr>
                <w:rFonts w:ascii="Consolas" w:hAnsi="Consolas"/>
                <w:sz w:val="18"/>
                <w:szCs w:val="18"/>
              </w:rPr>
              <w:t>xxxxxxxxxxxx</w:t>
            </w:r>
            <w:proofErr w:type="spellEnd"/>
            <w:r w:rsidRPr="00C77EC2">
              <w:rPr>
                <w:rFonts w:ascii="Consolas" w:hAnsi="Consolas"/>
                <w:sz w:val="18"/>
                <w:szCs w:val="18"/>
              </w:rPr>
              <w:t>"</w:t>
            </w:r>
            <w:r>
              <w:rPr>
                <w:rFonts w:ascii="Consolas" w:hAnsi="Consolas"/>
                <w:sz w:val="18"/>
                <w:szCs w:val="18"/>
              </w:rPr>
              <w:t>,</w:t>
            </w:r>
          </w:p>
          <w:p w14:paraId="6C60AF03" w14:textId="77777777" w:rsidR="006F12A8" w:rsidRDefault="006F12A8" w:rsidP="005513DA">
            <w:pPr>
              <w:rPr>
                <w:rFonts w:ascii="Consolas" w:hAnsi="Consolas"/>
                <w:b/>
                <w:bCs/>
                <w:sz w:val="18"/>
                <w:szCs w:val="18"/>
              </w:rPr>
            </w:pPr>
            <w:r w:rsidRPr="00C77EC2">
              <w:rPr>
                <w:rFonts w:ascii="Consolas" w:hAnsi="Consolas"/>
                <w:sz w:val="18"/>
                <w:szCs w:val="18"/>
              </w:rPr>
              <w:t>}</w:t>
            </w:r>
          </w:p>
          <w:p w14:paraId="5433B398" w14:textId="04BD4730" w:rsidR="005513DA" w:rsidRDefault="005513DA" w:rsidP="005513DA"/>
        </w:tc>
      </w:tr>
      <w:tr w:rsidR="00455EB0" w14:paraId="69222847" w14:textId="77777777" w:rsidTr="00C56EBD">
        <w:tc>
          <w:tcPr>
            <w:tcW w:w="2972" w:type="dxa"/>
            <w:shd w:val="clear" w:color="auto" w:fill="F2F2F2" w:themeFill="background1" w:themeFillShade="F2"/>
          </w:tcPr>
          <w:p w14:paraId="2699D7A9" w14:textId="77777777" w:rsidR="00455EB0" w:rsidRPr="005F2C10" w:rsidRDefault="00455EB0" w:rsidP="00C56EBD">
            <w:pPr>
              <w:rPr>
                <w:b/>
                <w:bCs/>
              </w:rPr>
            </w:pPr>
          </w:p>
        </w:tc>
        <w:tc>
          <w:tcPr>
            <w:tcW w:w="6044" w:type="dxa"/>
            <w:shd w:val="clear" w:color="auto" w:fill="F2F2F2" w:themeFill="background1" w:themeFillShade="F2"/>
          </w:tcPr>
          <w:p w14:paraId="76F326BD" w14:textId="77777777" w:rsidR="00455EB0" w:rsidRDefault="00455EB0" w:rsidP="00C56EBD"/>
        </w:tc>
      </w:tr>
      <w:tr w:rsidR="00455EB0" w14:paraId="618CAC48" w14:textId="77777777" w:rsidTr="00C56EBD">
        <w:tc>
          <w:tcPr>
            <w:tcW w:w="2972" w:type="dxa"/>
          </w:tcPr>
          <w:p w14:paraId="5E70234D" w14:textId="77777777" w:rsidR="00455EB0" w:rsidRDefault="00455EB0" w:rsidP="00C56EBD">
            <w:pPr>
              <w:rPr>
                <w:b/>
                <w:bCs/>
              </w:rPr>
            </w:pPr>
            <w:r>
              <w:rPr>
                <w:b/>
                <w:bCs/>
              </w:rPr>
              <w:t>Response Body</w:t>
            </w:r>
          </w:p>
        </w:tc>
        <w:tc>
          <w:tcPr>
            <w:tcW w:w="6044" w:type="dxa"/>
          </w:tcPr>
          <w:p w14:paraId="0F073650" w14:textId="77777777" w:rsidR="00455EB0" w:rsidRPr="00455EB0" w:rsidRDefault="00455EB0" w:rsidP="00C56EBD">
            <w:pPr>
              <w:rPr>
                <w:rFonts w:ascii="Consolas" w:hAnsi="Consolas"/>
                <w:b/>
                <w:bCs/>
                <w:sz w:val="18"/>
                <w:szCs w:val="18"/>
              </w:rPr>
            </w:pPr>
            <w:r>
              <w:rPr>
                <w:rFonts w:ascii="Consolas" w:hAnsi="Consolas"/>
                <w:b/>
                <w:bCs/>
                <w:sz w:val="18"/>
                <w:szCs w:val="18"/>
              </w:rPr>
              <w:t>HTTP Success: 200</w:t>
            </w:r>
          </w:p>
          <w:p w14:paraId="22BB5FC6" w14:textId="34F880F0" w:rsidR="00455EB0" w:rsidRPr="00C77EC2" w:rsidRDefault="00455EB0" w:rsidP="00C56EBD">
            <w:pPr>
              <w:rPr>
                <w:rFonts w:ascii="Consolas" w:hAnsi="Consolas"/>
                <w:sz w:val="18"/>
                <w:szCs w:val="18"/>
              </w:rPr>
            </w:pPr>
            <w:r w:rsidRPr="00C77EC2">
              <w:rPr>
                <w:rFonts w:ascii="Consolas" w:hAnsi="Consolas"/>
                <w:sz w:val="18"/>
                <w:szCs w:val="18"/>
              </w:rPr>
              <w:t>{</w:t>
            </w:r>
          </w:p>
          <w:p w14:paraId="3213F72A" w14:textId="7890939F" w:rsidR="006F12A8" w:rsidRPr="00C77EC2" w:rsidRDefault="00455EB0" w:rsidP="005513DA">
            <w:pPr>
              <w:rPr>
                <w:rFonts w:ascii="Consolas" w:hAnsi="Consolas"/>
                <w:sz w:val="18"/>
                <w:szCs w:val="18"/>
              </w:rPr>
            </w:pPr>
            <w:r w:rsidRPr="00C77EC2">
              <w:rPr>
                <w:rFonts w:ascii="Consolas" w:hAnsi="Consolas"/>
                <w:sz w:val="18"/>
                <w:szCs w:val="18"/>
              </w:rPr>
              <w:t xml:space="preserve">    "</w:t>
            </w:r>
            <w:proofErr w:type="spellStart"/>
            <w:r w:rsidR="005513DA">
              <w:rPr>
                <w:rFonts w:ascii="Consolas" w:hAnsi="Consolas"/>
                <w:sz w:val="18"/>
                <w:szCs w:val="18"/>
              </w:rPr>
              <w:t>paymentUrl</w:t>
            </w:r>
            <w:proofErr w:type="spellEnd"/>
            <w:r w:rsidRPr="00C77EC2">
              <w:rPr>
                <w:rFonts w:ascii="Consolas" w:hAnsi="Consolas"/>
                <w:sz w:val="18"/>
                <w:szCs w:val="18"/>
              </w:rPr>
              <w:t>": "</w:t>
            </w:r>
            <w:r w:rsidR="005513DA">
              <w:rPr>
                <w:rFonts w:ascii="Consolas" w:hAnsi="Consolas"/>
                <w:sz w:val="18"/>
                <w:szCs w:val="18"/>
              </w:rPr>
              <w:t>https://asperato.com/XXXXXXXX</w:t>
            </w:r>
            <w:r w:rsidRPr="00C77EC2">
              <w:rPr>
                <w:rFonts w:ascii="Consolas" w:hAnsi="Consolas"/>
                <w:sz w:val="18"/>
                <w:szCs w:val="18"/>
              </w:rPr>
              <w:t>",</w:t>
            </w:r>
          </w:p>
          <w:p w14:paraId="131D5368" w14:textId="3C77536D" w:rsidR="00455EB0" w:rsidRDefault="00455EB0" w:rsidP="00C56EBD">
            <w:pPr>
              <w:rPr>
                <w:rFonts w:ascii="Consolas" w:hAnsi="Consolas"/>
                <w:sz w:val="18"/>
                <w:szCs w:val="18"/>
              </w:rPr>
            </w:pPr>
            <w:r w:rsidRPr="00C77EC2">
              <w:rPr>
                <w:rFonts w:ascii="Consolas" w:hAnsi="Consolas"/>
                <w:sz w:val="18"/>
                <w:szCs w:val="18"/>
              </w:rPr>
              <w:t>}</w:t>
            </w:r>
          </w:p>
          <w:p w14:paraId="671576D9" w14:textId="77777777" w:rsidR="00455EB0" w:rsidRDefault="00455EB0" w:rsidP="00C56EBD">
            <w:pPr>
              <w:rPr>
                <w:rFonts w:ascii="Consolas" w:hAnsi="Consolas"/>
              </w:rPr>
            </w:pPr>
          </w:p>
          <w:p w14:paraId="3D7D5A45" w14:textId="1CB47268" w:rsidR="00455EB0" w:rsidRPr="00455EB0" w:rsidRDefault="00455EB0" w:rsidP="00C56EBD">
            <w:pPr>
              <w:rPr>
                <w:rFonts w:ascii="Consolas" w:hAnsi="Consolas"/>
                <w:b/>
                <w:bCs/>
                <w:sz w:val="18"/>
                <w:szCs w:val="18"/>
              </w:rPr>
            </w:pPr>
            <w:r>
              <w:rPr>
                <w:rFonts w:ascii="Consolas" w:hAnsi="Consolas"/>
                <w:b/>
                <w:bCs/>
                <w:sz w:val="18"/>
                <w:szCs w:val="18"/>
              </w:rPr>
              <w:t xml:space="preserve">HTTP Error: 500, </w:t>
            </w:r>
            <w:ins w:id="23" w:author="Nikki Barnett-Chadwick" w:date="2021-06-23T07:37:00Z">
              <w:r w:rsidR="008C5B68">
                <w:rPr>
                  <w:rFonts w:ascii="Consolas" w:hAnsi="Consolas"/>
                  <w:b/>
                  <w:bCs/>
                  <w:sz w:val="18"/>
                  <w:szCs w:val="18"/>
                </w:rPr>
                <w:t xml:space="preserve">409, </w:t>
              </w:r>
            </w:ins>
            <w:r>
              <w:rPr>
                <w:rFonts w:ascii="Consolas" w:hAnsi="Consolas"/>
                <w:b/>
                <w:bCs/>
                <w:sz w:val="18"/>
                <w:szCs w:val="18"/>
              </w:rPr>
              <w:t>404, 401, 400</w:t>
            </w:r>
          </w:p>
          <w:p w14:paraId="0CFCD113" w14:textId="77777777" w:rsidR="00455EB0" w:rsidRDefault="00455EB0" w:rsidP="00C56EBD">
            <w:pPr>
              <w:rPr>
                <w:rFonts w:ascii="Consolas" w:hAnsi="Consolas"/>
                <w:sz w:val="18"/>
                <w:szCs w:val="18"/>
              </w:rPr>
            </w:pPr>
            <w:r>
              <w:rPr>
                <w:rFonts w:ascii="Consolas" w:hAnsi="Consolas"/>
                <w:sz w:val="18"/>
                <w:szCs w:val="18"/>
              </w:rPr>
              <w:t>{</w:t>
            </w:r>
          </w:p>
          <w:p w14:paraId="59ED8EBB" w14:textId="77777777" w:rsidR="00455EB0" w:rsidRPr="00455EB0" w:rsidRDefault="00455EB0" w:rsidP="00C56EBD">
            <w:pPr>
              <w:rPr>
                <w:rFonts w:ascii="Consolas" w:hAnsi="Consolas"/>
                <w:b/>
                <w:bCs/>
                <w:sz w:val="18"/>
                <w:szCs w:val="18"/>
              </w:rPr>
            </w:pPr>
            <w:r>
              <w:rPr>
                <w:rFonts w:ascii="Consolas" w:hAnsi="Consolas"/>
                <w:sz w:val="18"/>
                <w:szCs w:val="18"/>
              </w:rPr>
              <w:t xml:space="preserve">    </w:t>
            </w:r>
            <w:r w:rsidRPr="00C77EC2">
              <w:rPr>
                <w:rFonts w:ascii="Consolas" w:hAnsi="Consolas"/>
                <w:sz w:val="18"/>
                <w:szCs w:val="18"/>
              </w:rPr>
              <w:t>"</w:t>
            </w:r>
            <w:proofErr w:type="spellStart"/>
            <w:r>
              <w:rPr>
                <w:rFonts w:ascii="Consolas" w:hAnsi="Consolas"/>
                <w:sz w:val="18"/>
                <w:szCs w:val="18"/>
              </w:rPr>
              <w:t>errorCode</w:t>
            </w:r>
            <w:proofErr w:type="spellEnd"/>
            <w:r w:rsidRPr="00C77EC2">
              <w:rPr>
                <w:rFonts w:ascii="Consolas" w:hAnsi="Consolas"/>
                <w:sz w:val="18"/>
                <w:szCs w:val="18"/>
              </w:rPr>
              <w:t>": "",</w:t>
            </w:r>
            <w:r>
              <w:rPr>
                <w:rFonts w:ascii="Consolas" w:hAnsi="Consolas"/>
                <w:sz w:val="18"/>
                <w:szCs w:val="18"/>
              </w:rPr>
              <w:t xml:space="preserve"> // </w:t>
            </w:r>
            <w:proofErr w:type="spellStart"/>
            <w:r>
              <w:rPr>
                <w:rFonts w:ascii="Consolas" w:hAnsi="Consolas"/>
                <w:b/>
                <w:bCs/>
                <w:sz w:val="18"/>
                <w:szCs w:val="18"/>
              </w:rPr>
              <w:t>Divya</w:t>
            </w:r>
            <w:proofErr w:type="spellEnd"/>
            <w:r>
              <w:rPr>
                <w:rFonts w:ascii="Consolas" w:hAnsi="Consolas"/>
                <w:b/>
                <w:bCs/>
                <w:sz w:val="18"/>
                <w:szCs w:val="18"/>
              </w:rPr>
              <w:t xml:space="preserve"> + Ash to Confirm style</w:t>
            </w:r>
          </w:p>
          <w:p w14:paraId="09898B0E" w14:textId="77777777" w:rsidR="00455EB0" w:rsidRPr="00C77EC2" w:rsidRDefault="00455EB0" w:rsidP="00C56EBD">
            <w:pPr>
              <w:rPr>
                <w:rFonts w:ascii="Consolas" w:hAnsi="Consolas"/>
                <w:sz w:val="18"/>
                <w:szCs w:val="18"/>
              </w:rPr>
            </w:pPr>
            <w:r>
              <w:rPr>
                <w:rFonts w:ascii="Consolas" w:hAnsi="Consolas"/>
                <w:sz w:val="18"/>
                <w:szCs w:val="18"/>
              </w:rPr>
              <w:t>}</w:t>
            </w:r>
          </w:p>
          <w:p w14:paraId="7CA859DF" w14:textId="77777777" w:rsidR="00455EB0" w:rsidRDefault="00455EB0" w:rsidP="00C56EBD"/>
        </w:tc>
      </w:tr>
      <w:tr w:rsidR="00455EB0" w14:paraId="2DEE38D0" w14:textId="77777777" w:rsidTr="00C56EBD">
        <w:tc>
          <w:tcPr>
            <w:tcW w:w="2972" w:type="dxa"/>
          </w:tcPr>
          <w:p w14:paraId="6CBA3220" w14:textId="77777777" w:rsidR="00455EB0" w:rsidRDefault="00455EB0" w:rsidP="00C56EBD">
            <w:pPr>
              <w:rPr>
                <w:b/>
                <w:bCs/>
              </w:rPr>
            </w:pPr>
            <w:r>
              <w:rPr>
                <w:b/>
                <w:bCs/>
              </w:rPr>
              <w:lastRenderedPageBreak/>
              <w:t>Response Properties</w:t>
            </w:r>
          </w:p>
        </w:tc>
        <w:tc>
          <w:tcPr>
            <w:tcW w:w="6044" w:type="dxa"/>
          </w:tcPr>
          <w:p w14:paraId="3E21EC03" w14:textId="77777777" w:rsidR="00455EB0" w:rsidRDefault="00455EB0" w:rsidP="00C56EBD"/>
          <w:tbl>
            <w:tblPr>
              <w:tblStyle w:val="GridTable4-Accent3"/>
              <w:tblW w:w="0" w:type="auto"/>
              <w:tblLook w:val="04A0" w:firstRow="1" w:lastRow="0" w:firstColumn="1" w:lastColumn="0" w:noHBand="0" w:noVBand="1"/>
            </w:tblPr>
            <w:tblGrid>
              <w:gridCol w:w="1602"/>
              <w:gridCol w:w="973"/>
              <w:gridCol w:w="3243"/>
            </w:tblGrid>
            <w:tr w:rsidR="00455EB0" w14:paraId="24281771" w14:textId="77777777" w:rsidTr="00C56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366808A1" w14:textId="77777777" w:rsidR="00455EB0" w:rsidRDefault="00455EB0" w:rsidP="00C56EBD">
                  <w:r>
                    <w:t>Name</w:t>
                  </w:r>
                </w:p>
              </w:tc>
              <w:tc>
                <w:tcPr>
                  <w:tcW w:w="973" w:type="dxa"/>
                </w:tcPr>
                <w:p w14:paraId="501FE4A6" w14:textId="77777777" w:rsidR="00455EB0" w:rsidRDefault="00455EB0" w:rsidP="00C56EBD">
                  <w:pPr>
                    <w:cnfStyle w:val="100000000000" w:firstRow="1" w:lastRow="0" w:firstColumn="0" w:lastColumn="0" w:oddVBand="0" w:evenVBand="0" w:oddHBand="0" w:evenHBand="0" w:firstRowFirstColumn="0" w:firstRowLastColumn="0" w:lastRowFirstColumn="0" w:lastRowLastColumn="0"/>
                  </w:pPr>
                  <w:r>
                    <w:t>Type</w:t>
                  </w:r>
                </w:p>
              </w:tc>
              <w:tc>
                <w:tcPr>
                  <w:tcW w:w="3243" w:type="dxa"/>
                </w:tcPr>
                <w:p w14:paraId="72939E2D" w14:textId="77777777" w:rsidR="00455EB0" w:rsidRDefault="00455EB0" w:rsidP="00C56EBD">
                  <w:pPr>
                    <w:cnfStyle w:val="100000000000" w:firstRow="1" w:lastRow="0" w:firstColumn="0" w:lastColumn="0" w:oddVBand="0" w:evenVBand="0" w:oddHBand="0" w:evenHBand="0" w:firstRowFirstColumn="0" w:firstRowLastColumn="0" w:lastRowFirstColumn="0" w:lastRowLastColumn="0"/>
                  </w:pPr>
                  <w:r>
                    <w:t>Description</w:t>
                  </w:r>
                </w:p>
              </w:tc>
            </w:tr>
            <w:tr w:rsidR="00455EB0" w14:paraId="53FBA73D" w14:textId="77777777" w:rsidTr="00C56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3117FD87" w14:textId="64440D42" w:rsidR="00455EB0" w:rsidRPr="005B4CD5" w:rsidRDefault="005513DA" w:rsidP="00C56EBD">
                  <w:pPr>
                    <w:rPr>
                      <w:b w:val="0"/>
                      <w:bCs w:val="0"/>
                      <w:sz w:val="18"/>
                      <w:szCs w:val="18"/>
                    </w:rPr>
                  </w:pPr>
                  <w:proofErr w:type="spellStart"/>
                  <w:r w:rsidRPr="005513DA">
                    <w:rPr>
                      <w:rFonts w:ascii="Consolas" w:hAnsi="Consolas"/>
                      <w:b w:val="0"/>
                      <w:bCs w:val="0"/>
                      <w:sz w:val="18"/>
                      <w:szCs w:val="18"/>
                    </w:rPr>
                    <w:t>paymentUrl</w:t>
                  </w:r>
                  <w:proofErr w:type="spellEnd"/>
                </w:p>
              </w:tc>
              <w:tc>
                <w:tcPr>
                  <w:tcW w:w="973" w:type="dxa"/>
                </w:tcPr>
                <w:p w14:paraId="0065F5B8" w14:textId="77777777" w:rsidR="00455EB0" w:rsidRPr="005B4CD5" w:rsidRDefault="00455EB0" w:rsidP="00C56EBD">
                  <w:pPr>
                    <w:cnfStyle w:val="000000100000" w:firstRow="0" w:lastRow="0" w:firstColumn="0" w:lastColumn="0" w:oddVBand="0" w:evenVBand="0" w:oddHBand="1" w:evenHBand="0" w:firstRowFirstColumn="0" w:firstRowLastColumn="0" w:lastRowFirstColumn="0" w:lastRowLastColumn="0"/>
                    <w:rPr>
                      <w:sz w:val="18"/>
                      <w:szCs w:val="18"/>
                    </w:rPr>
                  </w:pPr>
                  <w:r w:rsidRPr="005B4CD5">
                    <w:rPr>
                      <w:sz w:val="18"/>
                      <w:szCs w:val="18"/>
                    </w:rPr>
                    <w:t>String</w:t>
                  </w:r>
                </w:p>
              </w:tc>
              <w:tc>
                <w:tcPr>
                  <w:tcW w:w="3243" w:type="dxa"/>
                </w:tcPr>
                <w:p w14:paraId="629046DE" w14:textId="5294B4C3" w:rsidR="00455EB0" w:rsidRPr="005B4CD5" w:rsidRDefault="005513DA" w:rsidP="00C56EBD">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Url</w:t>
                  </w:r>
                  <w:proofErr w:type="spellEnd"/>
                  <w:r>
                    <w:rPr>
                      <w:sz w:val="18"/>
                      <w:szCs w:val="18"/>
                    </w:rPr>
                    <w:t xml:space="preserve"> for customised payment page for transaction. This should be launched in a</w:t>
                  </w:r>
                  <w:r w:rsidR="00297C32">
                    <w:rPr>
                      <w:sz w:val="18"/>
                      <w:szCs w:val="18"/>
                    </w:rPr>
                    <w:t>n</w:t>
                  </w:r>
                  <w:r>
                    <w:rPr>
                      <w:sz w:val="18"/>
                      <w:szCs w:val="18"/>
                    </w:rPr>
                    <w:t xml:space="preserve"> app </w:t>
                  </w:r>
                  <w:proofErr w:type="spellStart"/>
                  <w:r>
                    <w:rPr>
                      <w:sz w:val="18"/>
                      <w:szCs w:val="18"/>
                    </w:rPr>
                    <w:t>webview</w:t>
                  </w:r>
                  <w:proofErr w:type="spellEnd"/>
                  <w:r>
                    <w:rPr>
                      <w:sz w:val="18"/>
                      <w:szCs w:val="18"/>
                    </w:rPr>
                    <w:t xml:space="preserve"> or </w:t>
                  </w:r>
                  <w:proofErr w:type="spellStart"/>
                  <w:r>
                    <w:rPr>
                      <w:sz w:val="18"/>
                      <w:szCs w:val="18"/>
                    </w:rPr>
                    <w:t>iFrame</w:t>
                  </w:r>
                  <w:proofErr w:type="spellEnd"/>
                  <w:r>
                    <w:rPr>
                      <w:sz w:val="18"/>
                      <w:szCs w:val="18"/>
                    </w:rPr>
                    <w:t xml:space="preserve"> in </w:t>
                  </w:r>
                  <w:proofErr w:type="spellStart"/>
                  <w:r>
                    <w:rPr>
                      <w:sz w:val="18"/>
                      <w:szCs w:val="18"/>
                    </w:rPr>
                    <w:t>webportal</w:t>
                  </w:r>
                  <w:proofErr w:type="spellEnd"/>
                </w:p>
              </w:tc>
            </w:tr>
          </w:tbl>
          <w:p w14:paraId="6C63061B" w14:textId="77777777" w:rsidR="00455EB0" w:rsidRDefault="00455EB0" w:rsidP="00C56EBD">
            <w:r>
              <w:t xml:space="preserve"> </w:t>
            </w:r>
          </w:p>
        </w:tc>
      </w:tr>
      <w:tr w:rsidR="00455EB0" w14:paraId="07211C4F" w14:textId="77777777" w:rsidTr="00C56EBD">
        <w:tc>
          <w:tcPr>
            <w:tcW w:w="2972" w:type="dxa"/>
          </w:tcPr>
          <w:p w14:paraId="270658E8" w14:textId="77777777" w:rsidR="00455EB0" w:rsidRDefault="00455EB0" w:rsidP="00C56EBD">
            <w:pPr>
              <w:rPr>
                <w:b/>
                <w:bCs/>
              </w:rPr>
            </w:pPr>
            <w:r>
              <w:rPr>
                <w:b/>
                <w:bCs/>
              </w:rPr>
              <w:t>Application Mocks</w:t>
            </w:r>
          </w:p>
        </w:tc>
        <w:tc>
          <w:tcPr>
            <w:tcW w:w="6044" w:type="dxa"/>
          </w:tcPr>
          <w:p w14:paraId="398D91DA" w14:textId="77777777" w:rsidR="00455EB0" w:rsidRDefault="00455EB0" w:rsidP="00C56EBD">
            <w:r>
              <w:t>(</w:t>
            </w:r>
            <w:proofErr w:type="gramStart"/>
            <w:r>
              <w:t>to</w:t>
            </w:r>
            <w:proofErr w:type="gramEnd"/>
            <w:r>
              <w:t xml:space="preserve"> be provided)</w:t>
            </w:r>
          </w:p>
        </w:tc>
      </w:tr>
    </w:tbl>
    <w:p w14:paraId="27026AAB" w14:textId="5426F73B" w:rsidR="005513DA" w:rsidRDefault="005513DA" w:rsidP="005513DA"/>
    <w:p w14:paraId="75E7770F" w14:textId="77777777" w:rsidR="005513DA" w:rsidRDefault="005513DA" w:rsidP="005513DA"/>
    <w:tbl>
      <w:tblPr>
        <w:tblStyle w:val="TableGrid"/>
        <w:tblW w:w="9918" w:type="dxa"/>
        <w:tblLook w:val="04A0" w:firstRow="1" w:lastRow="0" w:firstColumn="1" w:lastColumn="0" w:noHBand="0" w:noVBand="1"/>
      </w:tblPr>
      <w:tblGrid>
        <w:gridCol w:w="2972"/>
        <w:gridCol w:w="6946"/>
      </w:tblGrid>
      <w:tr w:rsidR="005513DA" w14:paraId="2E46FEE4" w14:textId="77777777" w:rsidTr="00297C32">
        <w:tc>
          <w:tcPr>
            <w:tcW w:w="2972" w:type="dxa"/>
            <w:shd w:val="clear" w:color="auto" w:fill="7F7F7F" w:themeFill="text1" w:themeFillTint="80"/>
          </w:tcPr>
          <w:p w14:paraId="06543B61" w14:textId="77777777" w:rsidR="005513DA" w:rsidRPr="00455EB0" w:rsidRDefault="005513DA" w:rsidP="00C56EBD">
            <w:pPr>
              <w:rPr>
                <w:b/>
                <w:bCs/>
                <w:color w:val="FFFFFF" w:themeColor="background1"/>
              </w:rPr>
            </w:pPr>
            <w:r w:rsidRPr="00455EB0">
              <w:rPr>
                <w:b/>
                <w:bCs/>
                <w:color w:val="FFFFFF" w:themeColor="background1"/>
              </w:rPr>
              <w:t>Name</w:t>
            </w:r>
          </w:p>
        </w:tc>
        <w:tc>
          <w:tcPr>
            <w:tcW w:w="6946" w:type="dxa"/>
            <w:shd w:val="clear" w:color="auto" w:fill="7F7F7F" w:themeFill="text1" w:themeFillTint="80"/>
          </w:tcPr>
          <w:p w14:paraId="6876BD3F" w14:textId="1F6A67E0" w:rsidR="005513DA" w:rsidRPr="005513DA" w:rsidRDefault="005513DA" w:rsidP="00C56EBD">
            <w:pPr>
              <w:rPr>
                <w:b/>
                <w:bCs/>
                <w:color w:val="FFFFFF" w:themeColor="background1"/>
              </w:rPr>
            </w:pPr>
            <w:r w:rsidRPr="005513DA">
              <w:rPr>
                <w:b/>
                <w:bCs/>
                <w:color w:val="FFFFFF" w:themeColor="background1"/>
              </w:rPr>
              <w:t>Get Subscriptions</w:t>
            </w:r>
          </w:p>
        </w:tc>
      </w:tr>
      <w:tr w:rsidR="005513DA" w14:paraId="31B1FC99" w14:textId="77777777" w:rsidTr="00297C32">
        <w:tc>
          <w:tcPr>
            <w:tcW w:w="2972" w:type="dxa"/>
          </w:tcPr>
          <w:p w14:paraId="74AD44F8" w14:textId="77777777" w:rsidR="005513DA" w:rsidRDefault="005513DA" w:rsidP="00C56EBD">
            <w:pPr>
              <w:rPr>
                <w:b/>
                <w:bCs/>
              </w:rPr>
            </w:pPr>
            <w:r>
              <w:rPr>
                <w:b/>
                <w:bCs/>
              </w:rPr>
              <w:t>Description</w:t>
            </w:r>
          </w:p>
        </w:tc>
        <w:tc>
          <w:tcPr>
            <w:tcW w:w="6946" w:type="dxa"/>
          </w:tcPr>
          <w:p w14:paraId="1F6E3F1F" w14:textId="00101757" w:rsidR="005513DA" w:rsidRDefault="00297C32" w:rsidP="00C56EBD">
            <w:pPr>
              <w:rPr>
                <w:i/>
                <w:iCs/>
              </w:rPr>
            </w:pPr>
            <w:r>
              <w:t>Returns</w:t>
            </w:r>
            <w:r w:rsidR="005513DA">
              <w:t xml:space="preserve"> a list of all subscriptions within a customer’s account</w:t>
            </w:r>
            <w:r>
              <w:t xml:space="preserve"> (for all vehicles)</w:t>
            </w:r>
            <w:r w:rsidR="005513DA">
              <w:t>. Each subscription will be mapped to an asset via the VIN property</w:t>
            </w:r>
            <w:r w:rsidR="00504AAF">
              <w:t xml:space="preserve">. </w:t>
            </w:r>
          </w:p>
          <w:p w14:paraId="7D2051EE" w14:textId="5BF41125" w:rsidR="007C2109" w:rsidRDefault="007C2109" w:rsidP="00C56EBD"/>
          <w:p w14:paraId="71FABFDA" w14:textId="56030C5F" w:rsidR="007C2109" w:rsidRDefault="00297C32" w:rsidP="00BF62D9">
            <w:pPr>
              <w:pStyle w:val="ListParagraph"/>
              <w:numPr>
                <w:ilvl w:val="0"/>
                <w:numId w:val="1"/>
              </w:numPr>
            </w:pPr>
            <w:r w:rsidRPr="00297C32">
              <w:rPr>
                <w:b/>
                <w:bCs/>
              </w:rPr>
              <w:t>Plans:</w:t>
            </w:r>
            <w:r>
              <w:t xml:space="preserve"> </w:t>
            </w:r>
            <w:r w:rsidR="007C2109">
              <w:t>Each subscription will have a “Current Plan” and a “Renewal Plan” (upcoming).</w:t>
            </w:r>
          </w:p>
          <w:p w14:paraId="41097DB3" w14:textId="77777777" w:rsidR="007C2109" w:rsidRDefault="007C2109" w:rsidP="00C56EBD"/>
          <w:p w14:paraId="66B989E4" w14:textId="1F012C27" w:rsidR="007C2109" w:rsidRDefault="007C2109" w:rsidP="00BF62D9">
            <w:pPr>
              <w:pStyle w:val="ListParagraph"/>
              <w:numPr>
                <w:ilvl w:val="0"/>
                <w:numId w:val="1"/>
              </w:numPr>
            </w:pPr>
            <w:r>
              <w:t>The “current plan” can have a status of [Active</w:t>
            </w:r>
            <w:r w:rsidR="00BF62D9">
              <w:t xml:space="preserve">, </w:t>
            </w:r>
            <w:r>
              <w:t>Expired</w:t>
            </w:r>
            <w:r w:rsidR="00C56EBD">
              <w:t xml:space="preserve">, </w:t>
            </w:r>
            <w:proofErr w:type="spellStart"/>
            <w:r w:rsidR="00C56EBD">
              <w:t>Recovery</w:t>
            </w:r>
            <w:r w:rsidR="00297C32">
              <w:t>Mode</w:t>
            </w:r>
            <w:proofErr w:type="spellEnd"/>
            <w:r w:rsidR="00C56EBD">
              <w:t>*</w:t>
            </w:r>
            <w:r>
              <w:t xml:space="preserve">]. </w:t>
            </w:r>
          </w:p>
          <w:p w14:paraId="52E02609" w14:textId="77777777" w:rsidR="007C2109" w:rsidRDefault="007C2109" w:rsidP="00C56EBD"/>
          <w:p w14:paraId="3D4291AE" w14:textId="6271ADB1" w:rsidR="007C2109" w:rsidRDefault="007C2109" w:rsidP="00BF62D9">
            <w:pPr>
              <w:pStyle w:val="ListParagraph"/>
              <w:numPr>
                <w:ilvl w:val="0"/>
                <w:numId w:val="1"/>
              </w:numPr>
            </w:pPr>
            <w:r>
              <w:t>The “Renewal Plan” will be null, unless the customer has renewed their plan before the current plan has expired.  The renewal plan can be considered the “Upcoming Plan” and should be displayed in the app with the detail of the plan they have chosen</w:t>
            </w:r>
            <w:r w:rsidR="00BF62D9">
              <w:t>.</w:t>
            </w:r>
          </w:p>
          <w:p w14:paraId="3E214A86" w14:textId="1E34CDC0" w:rsidR="00BF62D9" w:rsidRDefault="00BF62D9" w:rsidP="00C56EBD"/>
          <w:p w14:paraId="6AC5F4C5" w14:textId="775FB960" w:rsidR="00BF62D9" w:rsidRDefault="00BF62D9" w:rsidP="00BF62D9">
            <w:pPr>
              <w:pStyle w:val="ListParagraph"/>
              <w:numPr>
                <w:ilvl w:val="0"/>
                <w:numId w:val="1"/>
              </w:numPr>
            </w:pPr>
            <w:r>
              <w:t>If a “renewal plan” exists at the expiry date of the current plan, the current plan will be replaced with the renewal plan.</w:t>
            </w:r>
          </w:p>
          <w:p w14:paraId="2E578FB0" w14:textId="7030177F" w:rsidR="00BF62D9" w:rsidRDefault="00BF62D9" w:rsidP="00C56EBD"/>
          <w:p w14:paraId="000244B3" w14:textId="6AEE6B14" w:rsidR="00BF62D9" w:rsidRDefault="00BF62D9" w:rsidP="00BF62D9">
            <w:pPr>
              <w:pStyle w:val="ListParagraph"/>
              <w:numPr>
                <w:ilvl w:val="0"/>
                <w:numId w:val="1"/>
              </w:numPr>
            </w:pPr>
            <w:r>
              <w:t xml:space="preserve">The customer can choose to renew a plan at </w:t>
            </w:r>
            <w:proofErr w:type="spellStart"/>
            <w:r>
              <w:t>anytime</w:t>
            </w:r>
            <w:proofErr w:type="spellEnd"/>
            <w:r>
              <w:t xml:space="preserve"> during the term of the current plan, or after the current plan has expired.  Payment is taken immediately for any renewal</w:t>
            </w:r>
            <w:r w:rsidR="00297C32">
              <w:t>.</w:t>
            </w:r>
          </w:p>
          <w:p w14:paraId="1C68B831" w14:textId="77777777" w:rsidR="00BF62D9" w:rsidRDefault="00BF62D9" w:rsidP="00BF62D9">
            <w:pPr>
              <w:pStyle w:val="ListParagraph"/>
            </w:pPr>
          </w:p>
          <w:p w14:paraId="70E15FC7" w14:textId="267231FA" w:rsidR="00297C32" w:rsidRDefault="00297C32" w:rsidP="00297C32">
            <w:pPr>
              <w:pStyle w:val="ListParagraph"/>
              <w:numPr>
                <w:ilvl w:val="0"/>
                <w:numId w:val="1"/>
              </w:numPr>
            </w:pPr>
            <w:r w:rsidRPr="00297C32">
              <w:rPr>
                <w:b/>
                <w:bCs/>
              </w:rPr>
              <w:t>Cancellation</w:t>
            </w:r>
            <w:r>
              <w:t xml:space="preserve">: </w:t>
            </w:r>
            <w:r w:rsidR="00BF62D9">
              <w:t>If the customer choses to end their subscription, they must wait for the term of the current subscription to expire</w:t>
            </w:r>
            <w:r>
              <w:t xml:space="preserve"> and not renew</w:t>
            </w:r>
            <w:r w:rsidR="00BF62D9">
              <w:t>.  Customers can request their account to be closed</w:t>
            </w:r>
            <w:r>
              <w:t xml:space="preserve"> immediately</w:t>
            </w:r>
            <w:r w:rsidR="00BF62D9">
              <w:t xml:space="preserve"> via support</w:t>
            </w:r>
            <w:r>
              <w:t xml:space="preserve"> option (</w:t>
            </w:r>
            <w:r w:rsidRPr="00297C32">
              <w:rPr>
                <w:i/>
                <w:iCs/>
              </w:rPr>
              <w:t>contact details should be added in the app)</w:t>
            </w:r>
            <w:r w:rsidR="00BF62D9">
              <w:t xml:space="preserve">, which will put their account through a </w:t>
            </w:r>
            <w:r>
              <w:t xml:space="preserve">background </w:t>
            </w:r>
            <w:r w:rsidR="00BF62D9">
              <w:t>deactivation process, not documented here.</w:t>
            </w:r>
          </w:p>
          <w:p w14:paraId="432277F4" w14:textId="77777777" w:rsidR="00297C32" w:rsidRDefault="00297C32" w:rsidP="00297C32"/>
          <w:p w14:paraId="7BB4FD61" w14:textId="0F426A7C" w:rsidR="00297C32" w:rsidRDefault="00297C32" w:rsidP="00297C32">
            <w:pPr>
              <w:pStyle w:val="ListParagraph"/>
              <w:numPr>
                <w:ilvl w:val="0"/>
                <w:numId w:val="1"/>
              </w:numPr>
            </w:pPr>
            <w:r w:rsidRPr="00297C32">
              <w:rPr>
                <w:b/>
                <w:bCs/>
              </w:rPr>
              <w:t>Refunds</w:t>
            </w:r>
            <w:r>
              <w:t xml:space="preserve"> are not offered via the app. Refunds are at the discretion of the business and can be given directly through SF and </w:t>
            </w:r>
            <w:proofErr w:type="spellStart"/>
            <w:r>
              <w:t>Asperato</w:t>
            </w:r>
            <w:proofErr w:type="spellEnd"/>
            <w:r>
              <w:t xml:space="preserve"> by customer </w:t>
            </w:r>
            <w:proofErr w:type="gramStart"/>
            <w:r>
              <w:t>service</w:t>
            </w:r>
            <w:proofErr w:type="gramEnd"/>
          </w:p>
          <w:p w14:paraId="616CF145" w14:textId="77777777" w:rsidR="00297C32" w:rsidRDefault="00297C32" w:rsidP="00297C32">
            <w:pPr>
              <w:pStyle w:val="ListParagraph"/>
            </w:pPr>
          </w:p>
          <w:p w14:paraId="16A56052" w14:textId="177D3655" w:rsidR="00297C32" w:rsidRPr="00297C32" w:rsidRDefault="00297C32" w:rsidP="00297C32">
            <w:pPr>
              <w:pStyle w:val="ListParagraph"/>
              <w:numPr>
                <w:ilvl w:val="0"/>
                <w:numId w:val="1"/>
              </w:numPr>
              <w:rPr>
                <w:b/>
                <w:bCs/>
              </w:rPr>
            </w:pPr>
            <w:r>
              <w:rPr>
                <w:b/>
                <w:bCs/>
              </w:rPr>
              <w:t xml:space="preserve">Auto-Renewal/CPA </w:t>
            </w:r>
            <w:r>
              <w:t xml:space="preserve">will not be considered for the initial release of the product.  </w:t>
            </w:r>
            <w:r>
              <w:rPr>
                <w:i/>
                <w:iCs/>
              </w:rPr>
              <w:t>The expectation is that payment for over 70% of initial subscriptions will be taken at the BMW dealership. In these cases, auto renewal is not possible and could only be setup as part of the first renewal within the app. This will be reviewed at a later stage.</w:t>
            </w:r>
          </w:p>
          <w:p w14:paraId="6772FBBA" w14:textId="77777777" w:rsidR="00297C32" w:rsidRPr="00297C32" w:rsidRDefault="00297C32" w:rsidP="00297C32">
            <w:pPr>
              <w:pStyle w:val="ListParagraph"/>
              <w:rPr>
                <w:b/>
                <w:bCs/>
              </w:rPr>
            </w:pPr>
          </w:p>
          <w:p w14:paraId="399A170C" w14:textId="292D26A7" w:rsidR="00297C32" w:rsidRDefault="00297C32" w:rsidP="00297C32">
            <w:pPr>
              <w:pStyle w:val="ListParagraph"/>
              <w:numPr>
                <w:ilvl w:val="0"/>
                <w:numId w:val="1"/>
              </w:numPr>
              <w:rPr>
                <w:b/>
                <w:bCs/>
              </w:rPr>
            </w:pPr>
            <w:r w:rsidRPr="00297C32">
              <w:rPr>
                <w:b/>
                <w:bCs/>
              </w:rPr>
              <w:t>Features</w:t>
            </w:r>
            <w:r>
              <w:rPr>
                <w:b/>
                <w:bCs/>
              </w:rPr>
              <w:t xml:space="preserve">: </w:t>
            </w:r>
            <w:r w:rsidRPr="00297C32">
              <w:t>A CSV of</w:t>
            </w:r>
            <w:r>
              <w:rPr>
                <w:b/>
                <w:bCs/>
              </w:rPr>
              <w:t xml:space="preserve"> </w:t>
            </w:r>
            <w:r w:rsidRPr="00297C32">
              <w:t>available</w:t>
            </w:r>
            <w:r>
              <w:t xml:space="preserve"> features will be present with the subscription plan.  The app and web portal will display UI features based on an existing key in the </w:t>
            </w:r>
            <w:proofErr w:type="gramStart"/>
            <w:r>
              <w:t>CSV</w:t>
            </w:r>
            <w:proofErr w:type="gramEnd"/>
            <w:r>
              <w:rPr>
                <w:b/>
                <w:bCs/>
              </w:rPr>
              <w:t xml:space="preserve"> </w:t>
            </w:r>
          </w:p>
          <w:p w14:paraId="1889FB16" w14:textId="77777777" w:rsidR="00297C32" w:rsidRPr="00297C32" w:rsidRDefault="00297C32" w:rsidP="00297C32">
            <w:pPr>
              <w:pStyle w:val="ListParagraph"/>
              <w:rPr>
                <w:b/>
                <w:bCs/>
              </w:rPr>
            </w:pPr>
          </w:p>
          <w:p w14:paraId="7B8D3131" w14:textId="77777777" w:rsidR="00297C32" w:rsidRDefault="00297C32" w:rsidP="00297C32">
            <w:pPr>
              <w:pStyle w:val="ListParagraph"/>
              <w:numPr>
                <w:ilvl w:val="0"/>
                <w:numId w:val="1"/>
              </w:numPr>
              <w:rPr>
                <w:b/>
                <w:bCs/>
              </w:rPr>
            </w:pPr>
            <w:r w:rsidRPr="00297C32">
              <w:rPr>
                <w:b/>
                <w:bCs/>
              </w:rPr>
              <w:t>App Display:</w:t>
            </w:r>
            <w:r>
              <w:rPr>
                <w:b/>
                <w:bCs/>
              </w:rPr>
              <w:t xml:space="preserve"> </w:t>
            </w:r>
          </w:p>
          <w:p w14:paraId="4430A07F" w14:textId="0799F84F" w:rsidR="00297C32" w:rsidRPr="00297C32" w:rsidRDefault="00297C32" w:rsidP="00297C32">
            <w:pPr>
              <w:pStyle w:val="ListParagraph"/>
              <w:numPr>
                <w:ilvl w:val="1"/>
                <w:numId w:val="1"/>
              </w:numPr>
              <w:rPr>
                <w:b/>
                <w:bCs/>
              </w:rPr>
            </w:pPr>
            <w:r>
              <w:t>The app should display on the dashboard a notice of upcoming expiry (if a renewal plan in not in place), and a notice when the subscription has expired. With a CTA to take the customer to the plans to renewal.</w:t>
            </w:r>
          </w:p>
          <w:p w14:paraId="38D7B5BB" w14:textId="0E50E11F" w:rsidR="00297C32" w:rsidRDefault="00297C32" w:rsidP="00297C32">
            <w:pPr>
              <w:pStyle w:val="ListParagraph"/>
              <w:numPr>
                <w:ilvl w:val="1"/>
                <w:numId w:val="1"/>
              </w:numPr>
            </w:pPr>
            <w:r w:rsidRPr="00297C32">
              <w:t xml:space="preserve">When </w:t>
            </w:r>
            <w:r>
              <w:t xml:space="preserve">expired, the functionality for the expired vehicle should be completely disabled, only allowing </w:t>
            </w:r>
            <w:proofErr w:type="gramStart"/>
            <w:r>
              <w:t>renewal</w:t>
            </w:r>
            <w:proofErr w:type="gramEnd"/>
          </w:p>
          <w:p w14:paraId="4FD91656" w14:textId="4230E61B" w:rsidR="00297C32" w:rsidRPr="00297C32" w:rsidRDefault="00297C32" w:rsidP="00297C32">
            <w:pPr>
              <w:pStyle w:val="ListParagraph"/>
              <w:numPr>
                <w:ilvl w:val="1"/>
                <w:numId w:val="1"/>
              </w:numPr>
            </w:pPr>
            <w:r>
              <w:t xml:space="preserve">When in recovery mode, the app should not allow the user to interact with any of the </w:t>
            </w:r>
            <w:proofErr w:type="gramStart"/>
            <w:r>
              <w:t>features, and</w:t>
            </w:r>
            <w:proofErr w:type="gramEnd"/>
            <w:r>
              <w:t xml:space="preserve"> should display that the app has had the location features removed to protect the customer.</w:t>
            </w:r>
          </w:p>
          <w:p w14:paraId="363BDD9F" w14:textId="3E8A5E7C" w:rsidR="00297C32" w:rsidRPr="00504AAF" w:rsidRDefault="00297C32" w:rsidP="00297C32"/>
        </w:tc>
      </w:tr>
      <w:tr w:rsidR="005513DA" w14:paraId="58166CD4" w14:textId="77777777" w:rsidTr="00297C32">
        <w:tc>
          <w:tcPr>
            <w:tcW w:w="2972" w:type="dxa"/>
          </w:tcPr>
          <w:p w14:paraId="14343946" w14:textId="77777777" w:rsidR="005513DA" w:rsidRDefault="005513DA" w:rsidP="00C56EBD">
            <w:pPr>
              <w:rPr>
                <w:b/>
                <w:bCs/>
              </w:rPr>
            </w:pPr>
            <w:r>
              <w:rPr>
                <w:b/>
                <w:bCs/>
              </w:rPr>
              <w:lastRenderedPageBreak/>
              <w:t>Request Verb + Path</w:t>
            </w:r>
          </w:p>
        </w:tc>
        <w:tc>
          <w:tcPr>
            <w:tcW w:w="6946" w:type="dxa"/>
          </w:tcPr>
          <w:p w14:paraId="3285F50B" w14:textId="75862DDD" w:rsidR="005513DA" w:rsidRPr="00880C28" w:rsidRDefault="00297C32" w:rsidP="00C56EBD">
            <w:r>
              <w:rPr>
                <w:b/>
                <w:bCs/>
              </w:rPr>
              <w:t>GET</w:t>
            </w:r>
            <w:r w:rsidR="005513DA">
              <w:t xml:space="preserve"> /subscription</w:t>
            </w:r>
          </w:p>
        </w:tc>
      </w:tr>
      <w:tr w:rsidR="005513DA" w14:paraId="6B0F49CA" w14:textId="77777777" w:rsidTr="00297C32">
        <w:tc>
          <w:tcPr>
            <w:tcW w:w="2972" w:type="dxa"/>
          </w:tcPr>
          <w:p w14:paraId="6F59E5F1" w14:textId="77777777" w:rsidR="005513DA" w:rsidRDefault="005513DA" w:rsidP="00C56EBD">
            <w:pPr>
              <w:rPr>
                <w:b/>
                <w:bCs/>
              </w:rPr>
            </w:pPr>
            <w:r>
              <w:rPr>
                <w:b/>
                <w:bCs/>
              </w:rPr>
              <w:t>Request Query Parameters</w:t>
            </w:r>
          </w:p>
        </w:tc>
        <w:tc>
          <w:tcPr>
            <w:tcW w:w="6946" w:type="dxa"/>
          </w:tcPr>
          <w:p w14:paraId="66D74217" w14:textId="793E98F8" w:rsidR="005513DA" w:rsidRDefault="005513DA" w:rsidP="00C56EBD"/>
        </w:tc>
      </w:tr>
      <w:tr w:rsidR="005513DA" w14:paraId="2DDB740D" w14:textId="77777777" w:rsidTr="00297C32">
        <w:tc>
          <w:tcPr>
            <w:tcW w:w="2972" w:type="dxa"/>
          </w:tcPr>
          <w:p w14:paraId="448EB7A1" w14:textId="77777777" w:rsidR="005513DA" w:rsidRDefault="005513DA" w:rsidP="00C56EBD">
            <w:pPr>
              <w:rPr>
                <w:b/>
                <w:bCs/>
              </w:rPr>
            </w:pPr>
            <w:r>
              <w:rPr>
                <w:b/>
                <w:bCs/>
              </w:rPr>
              <w:t>Request Headers</w:t>
            </w:r>
          </w:p>
        </w:tc>
        <w:tc>
          <w:tcPr>
            <w:tcW w:w="6946" w:type="dxa"/>
          </w:tcPr>
          <w:p w14:paraId="32276F09" w14:textId="77777777" w:rsidR="005513DA" w:rsidRDefault="005513DA" w:rsidP="00C56EBD">
            <w:r>
              <w:t>Standard SDCTC Headers only</w:t>
            </w:r>
          </w:p>
        </w:tc>
      </w:tr>
      <w:tr w:rsidR="00297C32" w14:paraId="1778255C" w14:textId="77777777" w:rsidTr="00297C32">
        <w:tc>
          <w:tcPr>
            <w:tcW w:w="2972" w:type="dxa"/>
            <w:shd w:val="clear" w:color="auto" w:fill="F2F2F2" w:themeFill="background1" w:themeFillShade="F2"/>
          </w:tcPr>
          <w:p w14:paraId="56FFF103" w14:textId="2F9B30C7" w:rsidR="00297C32" w:rsidRDefault="00297C32" w:rsidP="00C56EBD">
            <w:pPr>
              <w:rPr>
                <w:b/>
                <w:bCs/>
              </w:rPr>
            </w:pPr>
          </w:p>
        </w:tc>
        <w:tc>
          <w:tcPr>
            <w:tcW w:w="6946" w:type="dxa"/>
            <w:shd w:val="clear" w:color="auto" w:fill="F2F2F2" w:themeFill="background1" w:themeFillShade="F2"/>
          </w:tcPr>
          <w:p w14:paraId="79BB09E9" w14:textId="379A6967" w:rsidR="00297C32" w:rsidRPr="005513DA" w:rsidRDefault="00297C32" w:rsidP="005513DA">
            <w:pPr>
              <w:rPr>
                <w:rFonts w:ascii="Consolas" w:hAnsi="Consolas"/>
                <w:sz w:val="18"/>
                <w:szCs w:val="18"/>
              </w:rPr>
            </w:pPr>
          </w:p>
        </w:tc>
      </w:tr>
      <w:tr w:rsidR="00297C32" w14:paraId="6D4D407D" w14:textId="77777777" w:rsidTr="00297C32">
        <w:tc>
          <w:tcPr>
            <w:tcW w:w="2972" w:type="dxa"/>
          </w:tcPr>
          <w:p w14:paraId="773DFBAE" w14:textId="6FAB1696" w:rsidR="00297C32" w:rsidRPr="005F2C10" w:rsidRDefault="00297C32" w:rsidP="00297C32">
            <w:pPr>
              <w:rPr>
                <w:b/>
                <w:bCs/>
              </w:rPr>
            </w:pPr>
            <w:r>
              <w:rPr>
                <w:b/>
                <w:bCs/>
              </w:rPr>
              <w:t>Response Body</w:t>
            </w:r>
          </w:p>
        </w:tc>
        <w:tc>
          <w:tcPr>
            <w:tcW w:w="6946" w:type="dxa"/>
          </w:tcPr>
          <w:p w14:paraId="753912C0" w14:textId="77777777" w:rsidR="00297C32" w:rsidRPr="00455EB0" w:rsidRDefault="00297C32" w:rsidP="00297C32">
            <w:pPr>
              <w:rPr>
                <w:rFonts w:ascii="Consolas" w:hAnsi="Consolas"/>
                <w:b/>
                <w:bCs/>
                <w:sz w:val="18"/>
                <w:szCs w:val="18"/>
              </w:rPr>
            </w:pPr>
            <w:r>
              <w:rPr>
                <w:rFonts w:ascii="Consolas" w:hAnsi="Consolas"/>
                <w:b/>
                <w:bCs/>
                <w:sz w:val="18"/>
                <w:szCs w:val="18"/>
              </w:rPr>
              <w:t>HTTP Success: 200</w:t>
            </w:r>
          </w:p>
          <w:p w14:paraId="74F45D65"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w:t>
            </w:r>
          </w:p>
          <w:p w14:paraId="5DAFF482" w14:textId="7FA80FAD" w:rsidR="00297C32" w:rsidRDefault="00297C32" w:rsidP="00297C32">
            <w:pPr>
              <w:rPr>
                <w:ins w:id="24" w:author="Nikki Barnett-Chadwick" w:date="2021-06-23T07:40:00Z"/>
                <w:rFonts w:ascii="Consolas" w:hAnsi="Consolas"/>
                <w:sz w:val="18"/>
                <w:szCs w:val="18"/>
              </w:rPr>
            </w:pPr>
            <w:r w:rsidRPr="00297C32">
              <w:rPr>
                <w:rFonts w:ascii="Consolas" w:hAnsi="Consolas"/>
                <w:sz w:val="18"/>
                <w:szCs w:val="18"/>
              </w:rPr>
              <w:t xml:space="preserve">    {</w:t>
            </w:r>
          </w:p>
          <w:p w14:paraId="6D6E65AB" w14:textId="099766A3" w:rsidR="008C5B68" w:rsidRPr="00297C32" w:rsidRDefault="008C5B68" w:rsidP="00297C32">
            <w:pPr>
              <w:rPr>
                <w:rFonts w:ascii="Consolas" w:hAnsi="Consolas"/>
                <w:sz w:val="18"/>
                <w:szCs w:val="18"/>
              </w:rPr>
            </w:pPr>
            <w:ins w:id="25" w:author="Nikki Barnett-Chadwick" w:date="2021-06-23T07:40:00Z">
              <w:r>
                <w:rPr>
                  <w:rFonts w:ascii="Consolas" w:hAnsi="Consolas"/>
                  <w:sz w:val="18"/>
                  <w:szCs w:val="18"/>
                </w:rPr>
                <w:t xml:space="preserve">        "</w:t>
              </w:r>
              <w:proofErr w:type="spellStart"/>
              <w:r>
                <w:rPr>
                  <w:rFonts w:ascii="Consolas" w:hAnsi="Consolas"/>
                  <w:sz w:val="18"/>
                  <w:szCs w:val="18"/>
                </w:rPr>
                <w:t>subscriptionId</w:t>
              </w:r>
              <w:proofErr w:type="spellEnd"/>
              <w:r>
                <w:rPr>
                  <w:rFonts w:ascii="Consolas" w:hAnsi="Consolas"/>
                  <w:sz w:val="18"/>
                  <w:szCs w:val="18"/>
                </w:rPr>
                <w:t>": "</w:t>
              </w:r>
              <w:proofErr w:type="spellStart"/>
              <w:r>
                <w:rPr>
                  <w:rFonts w:ascii="Consolas" w:hAnsi="Consolas"/>
                  <w:sz w:val="18"/>
                  <w:szCs w:val="18"/>
                </w:rPr>
                <w:t>xxxxxxxxxxxxxxxxxx</w:t>
              </w:r>
              <w:proofErr w:type="spellEnd"/>
              <w:r>
                <w:rPr>
                  <w:rFonts w:ascii="Consolas" w:hAnsi="Consolas"/>
                  <w:sz w:val="18"/>
                  <w:szCs w:val="18"/>
                </w:rPr>
                <w:t>",</w:t>
              </w:r>
            </w:ins>
          </w:p>
          <w:p w14:paraId="42441324"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"vin": "</w:t>
            </w:r>
            <w:proofErr w:type="spellStart"/>
            <w:r w:rsidRPr="00297C32">
              <w:rPr>
                <w:rFonts w:ascii="Consolas" w:hAnsi="Consolas"/>
                <w:sz w:val="18"/>
                <w:szCs w:val="18"/>
              </w:rPr>
              <w:t>xxxxxxxxxxxxxxx</w:t>
            </w:r>
            <w:proofErr w:type="spellEnd"/>
            <w:r w:rsidRPr="00297C32">
              <w:rPr>
                <w:rFonts w:ascii="Consolas" w:hAnsi="Consolas"/>
                <w:sz w:val="18"/>
                <w:szCs w:val="18"/>
              </w:rPr>
              <w:t>",</w:t>
            </w:r>
          </w:p>
          <w:p w14:paraId="489F25D8"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w:t>
            </w:r>
            <w:proofErr w:type="spellStart"/>
            <w:r w:rsidRPr="00297C32">
              <w:rPr>
                <w:rFonts w:ascii="Consolas" w:hAnsi="Consolas"/>
                <w:sz w:val="18"/>
                <w:szCs w:val="18"/>
              </w:rPr>
              <w:t>currentPlan</w:t>
            </w:r>
            <w:proofErr w:type="spellEnd"/>
            <w:r w:rsidRPr="00297C32">
              <w:rPr>
                <w:rFonts w:ascii="Consolas" w:hAnsi="Consolas"/>
                <w:sz w:val="18"/>
                <w:szCs w:val="18"/>
              </w:rPr>
              <w:t xml:space="preserve">": {        </w:t>
            </w:r>
          </w:p>
          <w:p w14:paraId="1C7B9A2D"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w:t>
            </w:r>
            <w:proofErr w:type="spellStart"/>
            <w:r w:rsidRPr="00297C32">
              <w:rPr>
                <w:rFonts w:ascii="Consolas" w:hAnsi="Consolas"/>
                <w:sz w:val="18"/>
                <w:szCs w:val="18"/>
              </w:rPr>
              <w:t>planId</w:t>
            </w:r>
            <w:proofErr w:type="spellEnd"/>
            <w:r w:rsidRPr="00297C32">
              <w:rPr>
                <w:rFonts w:ascii="Consolas" w:hAnsi="Consolas"/>
                <w:sz w:val="18"/>
                <w:szCs w:val="18"/>
              </w:rPr>
              <w:t>": "xxx",</w:t>
            </w:r>
          </w:p>
          <w:p w14:paraId="4CD6677F"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"name": "Example Subscription Name",</w:t>
            </w:r>
          </w:p>
          <w:p w14:paraId="584D40FC" w14:textId="37A096E7" w:rsidR="00297C32" w:rsidRPr="00297C32" w:rsidRDefault="00297C32" w:rsidP="00297C32">
            <w:pPr>
              <w:rPr>
                <w:rFonts w:ascii="Consolas" w:hAnsi="Consolas"/>
                <w:sz w:val="18"/>
                <w:szCs w:val="18"/>
              </w:rPr>
            </w:pPr>
            <w:r w:rsidRPr="00297C32">
              <w:rPr>
                <w:rFonts w:ascii="Consolas" w:hAnsi="Consolas"/>
                <w:sz w:val="18"/>
                <w:szCs w:val="18"/>
              </w:rPr>
              <w:t xml:space="preserve">            "description": "Example Description",</w:t>
            </w:r>
          </w:p>
          <w:p w14:paraId="26C2F930"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w:t>
            </w:r>
            <w:proofErr w:type="spellStart"/>
            <w:r w:rsidRPr="00297C32">
              <w:rPr>
                <w:rFonts w:ascii="Consolas" w:hAnsi="Consolas"/>
                <w:sz w:val="18"/>
                <w:szCs w:val="18"/>
              </w:rPr>
              <w:t>termMonths</w:t>
            </w:r>
            <w:proofErr w:type="spellEnd"/>
            <w:r w:rsidRPr="00297C32">
              <w:rPr>
                <w:rFonts w:ascii="Consolas" w:hAnsi="Consolas"/>
                <w:sz w:val="18"/>
                <w:szCs w:val="18"/>
              </w:rPr>
              <w:t>": 36,</w:t>
            </w:r>
          </w:p>
          <w:p w14:paraId="20DE60A9"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w:t>
            </w:r>
            <w:proofErr w:type="spellStart"/>
            <w:r w:rsidRPr="00297C32">
              <w:rPr>
                <w:rFonts w:ascii="Consolas" w:hAnsi="Consolas"/>
                <w:sz w:val="18"/>
                <w:szCs w:val="18"/>
              </w:rPr>
              <w:t>startDate</w:t>
            </w:r>
            <w:proofErr w:type="spellEnd"/>
            <w:r w:rsidRPr="00297C32">
              <w:rPr>
                <w:rFonts w:ascii="Consolas" w:hAnsi="Consolas"/>
                <w:sz w:val="18"/>
                <w:szCs w:val="18"/>
              </w:rPr>
              <w:t>": "2021-01-01",</w:t>
            </w:r>
          </w:p>
          <w:p w14:paraId="392221C3" w14:textId="36EF6ABF" w:rsidR="00297C32" w:rsidRPr="00297C32" w:rsidRDefault="00297C32" w:rsidP="00297C32">
            <w:pPr>
              <w:rPr>
                <w:rFonts w:ascii="Consolas" w:hAnsi="Consolas"/>
                <w:sz w:val="18"/>
                <w:szCs w:val="18"/>
              </w:rPr>
            </w:pPr>
            <w:r w:rsidRPr="00297C32">
              <w:rPr>
                <w:rFonts w:ascii="Consolas" w:hAnsi="Consolas"/>
                <w:sz w:val="18"/>
                <w:szCs w:val="18"/>
              </w:rPr>
              <w:t xml:space="preserve">            "</w:t>
            </w:r>
            <w:proofErr w:type="spellStart"/>
            <w:r w:rsidRPr="00297C32">
              <w:rPr>
                <w:rFonts w:ascii="Consolas" w:hAnsi="Consolas"/>
                <w:sz w:val="18"/>
                <w:szCs w:val="18"/>
              </w:rPr>
              <w:t>expiryDate</w:t>
            </w:r>
            <w:proofErr w:type="spellEnd"/>
            <w:r w:rsidRPr="00297C32">
              <w:rPr>
                <w:rFonts w:ascii="Consolas" w:hAnsi="Consolas"/>
                <w:sz w:val="18"/>
                <w:szCs w:val="18"/>
              </w:rPr>
              <w:t>": "2024-01-01",</w:t>
            </w:r>
          </w:p>
          <w:p w14:paraId="6D75FF6B" w14:textId="21B60F8F" w:rsidR="00297C32" w:rsidRPr="00297C32" w:rsidRDefault="00297C32" w:rsidP="00297C32">
            <w:pPr>
              <w:rPr>
                <w:rFonts w:ascii="Consolas" w:hAnsi="Consolas"/>
                <w:sz w:val="18"/>
                <w:szCs w:val="18"/>
              </w:rPr>
            </w:pPr>
            <w:r w:rsidRPr="00297C32">
              <w:rPr>
                <w:rFonts w:ascii="Consolas" w:hAnsi="Consolas"/>
                <w:sz w:val="18"/>
                <w:szCs w:val="18"/>
              </w:rPr>
              <w:tab/>
              <w:t xml:space="preserve">     "</w:t>
            </w:r>
            <w:proofErr w:type="spellStart"/>
            <w:r w:rsidRPr="00297C32">
              <w:rPr>
                <w:rFonts w:ascii="Consolas" w:hAnsi="Consolas"/>
                <w:sz w:val="18"/>
                <w:szCs w:val="18"/>
              </w:rPr>
              <w:t>statusId</w:t>
            </w:r>
            <w:proofErr w:type="spellEnd"/>
            <w:r w:rsidRPr="00297C32">
              <w:rPr>
                <w:rFonts w:ascii="Consolas" w:hAnsi="Consolas"/>
                <w:sz w:val="18"/>
                <w:szCs w:val="18"/>
              </w:rPr>
              <w:t>": 1, 1=Active, 2=Expired, 3=</w:t>
            </w:r>
            <w:proofErr w:type="spellStart"/>
            <w:r w:rsidRPr="00297C32">
              <w:rPr>
                <w:rFonts w:ascii="Consolas" w:hAnsi="Consolas"/>
                <w:sz w:val="18"/>
                <w:szCs w:val="18"/>
              </w:rPr>
              <w:t>RecoveryMode</w:t>
            </w:r>
            <w:proofErr w:type="spellEnd"/>
            <w:r w:rsidRPr="00297C32">
              <w:rPr>
                <w:rFonts w:ascii="Consolas" w:hAnsi="Consolas"/>
                <w:sz w:val="18"/>
                <w:szCs w:val="18"/>
              </w:rPr>
              <w:t>,</w:t>
            </w:r>
          </w:p>
          <w:p w14:paraId="62D493F2" w14:textId="4A596DF6" w:rsidR="00297C32" w:rsidRPr="00297C32" w:rsidRDefault="00297C32" w:rsidP="00297C32">
            <w:pPr>
              <w:rPr>
                <w:rFonts w:ascii="Consolas" w:hAnsi="Consolas"/>
                <w:sz w:val="18"/>
                <w:szCs w:val="18"/>
              </w:rPr>
            </w:pPr>
            <w:r w:rsidRPr="00297C32">
              <w:rPr>
                <w:rFonts w:ascii="Consolas" w:hAnsi="Consolas"/>
                <w:sz w:val="18"/>
                <w:szCs w:val="18"/>
              </w:rPr>
              <w:tab/>
              <w:t xml:space="preserve">     "features": "</w:t>
            </w:r>
            <w:proofErr w:type="gramStart"/>
            <w:r w:rsidRPr="00297C32">
              <w:rPr>
                <w:rFonts w:ascii="Consolas" w:hAnsi="Consolas"/>
                <w:sz w:val="18"/>
                <w:szCs w:val="18"/>
              </w:rPr>
              <w:t>PLACES,BATTHEALTH</w:t>
            </w:r>
            <w:proofErr w:type="gramEnd"/>
            <w:r w:rsidRPr="00297C32">
              <w:rPr>
                <w:rFonts w:ascii="Consolas" w:hAnsi="Consolas"/>
                <w:sz w:val="18"/>
                <w:szCs w:val="18"/>
              </w:rPr>
              <w:t xml:space="preserve">,TRIPS", </w:t>
            </w:r>
            <w:r w:rsidRPr="00297C32">
              <w:rPr>
                <w:rFonts w:ascii="Consolas" w:hAnsi="Consolas"/>
                <w:b/>
                <w:bCs/>
                <w:sz w:val="18"/>
                <w:szCs w:val="18"/>
              </w:rPr>
              <w:t>TBD</w:t>
            </w:r>
            <w:r w:rsidRPr="00297C32">
              <w:rPr>
                <w:rFonts w:ascii="Consolas" w:hAnsi="Consolas"/>
                <w:sz w:val="18"/>
                <w:szCs w:val="18"/>
              </w:rPr>
              <w:tab/>
            </w:r>
            <w:r w:rsidRPr="00297C32">
              <w:rPr>
                <w:rFonts w:ascii="Consolas" w:hAnsi="Consolas"/>
                <w:sz w:val="18"/>
                <w:szCs w:val="18"/>
              </w:rPr>
              <w:tab/>
            </w:r>
          </w:p>
          <w:p w14:paraId="103C904C"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w:t>
            </w:r>
          </w:p>
          <w:p w14:paraId="7E785DDE"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w:t>
            </w:r>
            <w:proofErr w:type="spellStart"/>
            <w:r w:rsidRPr="00297C32">
              <w:rPr>
                <w:rFonts w:ascii="Consolas" w:hAnsi="Consolas"/>
                <w:sz w:val="18"/>
                <w:szCs w:val="18"/>
              </w:rPr>
              <w:t>renewalPlan</w:t>
            </w:r>
            <w:proofErr w:type="spellEnd"/>
            <w:r w:rsidRPr="00297C32">
              <w:rPr>
                <w:rFonts w:ascii="Consolas" w:hAnsi="Consolas"/>
                <w:sz w:val="18"/>
                <w:szCs w:val="18"/>
              </w:rPr>
              <w:t xml:space="preserve">": {        </w:t>
            </w:r>
          </w:p>
          <w:p w14:paraId="6AB5F892"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w:t>
            </w:r>
            <w:proofErr w:type="spellStart"/>
            <w:r w:rsidRPr="00297C32">
              <w:rPr>
                <w:rFonts w:ascii="Consolas" w:hAnsi="Consolas"/>
                <w:sz w:val="18"/>
                <w:szCs w:val="18"/>
              </w:rPr>
              <w:t>planId</w:t>
            </w:r>
            <w:proofErr w:type="spellEnd"/>
            <w:r w:rsidRPr="00297C32">
              <w:rPr>
                <w:rFonts w:ascii="Consolas" w:hAnsi="Consolas"/>
                <w:sz w:val="18"/>
                <w:szCs w:val="18"/>
              </w:rPr>
              <w:t>": "xxx",</w:t>
            </w:r>
          </w:p>
          <w:p w14:paraId="620DDAAB"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"name": "Example Subscription Name",</w:t>
            </w:r>
          </w:p>
          <w:p w14:paraId="488AC5F6"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"description": "Example Subscription Description",</w:t>
            </w:r>
          </w:p>
          <w:p w14:paraId="0ED9412B"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w:t>
            </w:r>
            <w:proofErr w:type="spellStart"/>
            <w:r w:rsidRPr="00297C32">
              <w:rPr>
                <w:rFonts w:ascii="Consolas" w:hAnsi="Consolas"/>
                <w:sz w:val="18"/>
                <w:szCs w:val="18"/>
              </w:rPr>
              <w:t>termMonths</w:t>
            </w:r>
            <w:proofErr w:type="spellEnd"/>
            <w:r w:rsidRPr="00297C32">
              <w:rPr>
                <w:rFonts w:ascii="Consolas" w:hAnsi="Consolas"/>
                <w:sz w:val="18"/>
                <w:szCs w:val="18"/>
              </w:rPr>
              <w:t>": 36,</w:t>
            </w:r>
          </w:p>
          <w:p w14:paraId="3FA5B715"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w:t>
            </w:r>
            <w:proofErr w:type="spellStart"/>
            <w:r w:rsidRPr="00297C32">
              <w:rPr>
                <w:rFonts w:ascii="Consolas" w:hAnsi="Consolas"/>
                <w:sz w:val="18"/>
                <w:szCs w:val="18"/>
              </w:rPr>
              <w:t>startDate</w:t>
            </w:r>
            <w:proofErr w:type="spellEnd"/>
            <w:r w:rsidRPr="00297C32">
              <w:rPr>
                <w:rFonts w:ascii="Consolas" w:hAnsi="Consolas"/>
                <w:sz w:val="18"/>
                <w:szCs w:val="18"/>
              </w:rPr>
              <w:t>": "2021-01-01",</w:t>
            </w:r>
          </w:p>
          <w:p w14:paraId="536D7DC4"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w:t>
            </w:r>
            <w:proofErr w:type="spellStart"/>
            <w:r w:rsidRPr="00297C32">
              <w:rPr>
                <w:rFonts w:ascii="Consolas" w:hAnsi="Consolas"/>
                <w:sz w:val="18"/>
                <w:szCs w:val="18"/>
              </w:rPr>
              <w:t>expiryDate</w:t>
            </w:r>
            <w:proofErr w:type="spellEnd"/>
            <w:r w:rsidRPr="00297C32">
              <w:rPr>
                <w:rFonts w:ascii="Consolas" w:hAnsi="Consolas"/>
                <w:sz w:val="18"/>
                <w:szCs w:val="18"/>
              </w:rPr>
              <w:t>": "2024-01-01"</w:t>
            </w:r>
          </w:p>
          <w:p w14:paraId="2A7E9994"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w:t>
            </w:r>
          </w:p>
          <w:p w14:paraId="55D68048" w14:textId="77777777" w:rsidR="00297C32" w:rsidRPr="00297C32" w:rsidRDefault="00297C32" w:rsidP="00297C32">
            <w:pPr>
              <w:rPr>
                <w:rFonts w:ascii="Consolas" w:hAnsi="Consolas"/>
                <w:sz w:val="18"/>
                <w:szCs w:val="18"/>
              </w:rPr>
            </w:pPr>
            <w:r w:rsidRPr="00297C32">
              <w:rPr>
                <w:rFonts w:ascii="Consolas" w:hAnsi="Consolas"/>
                <w:sz w:val="18"/>
                <w:szCs w:val="18"/>
              </w:rPr>
              <w:t xml:space="preserve">    }</w:t>
            </w:r>
          </w:p>
          <w:p w14:paraId="167D14E0" w14:textId="77777777" w:rsidR="00627A40" w:rsidRDefault="00297C32" w:rsidP="00297C32">
            <w:pPr>
              <w:rPr>
                <w:ins w:id="26" w:author="Nikki Barnett-Chadwick" w:date="2021-06-23T07:59:00Z"/>
                <w:rFonts w:ascii="Consolas" w:hAnsi="Consolas"/>
                <w:sz w:val="18"/>
                <w:szCs w:val="18"/>
              </w:rPr>
            </w:pPr>
            <w:r w:rsidRPr="00297C32">
              <w:rPr>
                <w:rFonts w:ascii="Consolas" w:hAnsi="Consolas"/>
                <w:sz w:val="18"/>
                <w:szCs w:val="18"/>
              </w:rPr>
              <w:t>]</w:t>
            </w:r>
          </w:p>
          <w:p w14:paraId="4970D24D" w14:textId="77777777" w:rsidR="00627A40" w:rsidRDefault="00627A40" w:rsidP="00297C32">
            <w:pPr>
              <w:rPr>
                <w:ins w:id="27" w:author="Nikki Barnett-Chadwick" w:date="2021-06-23T07:59:00Z"/>
                <w:rFonts w:ascii="Consolas" w:hAnsi="Consolas"/>
                <w:b/>
                <w:bCs/>
                <w:sz w:val="18"/>
                <w:szCs w:val="18"/>
              </w:rPr>
            </w:pPr>
          </w:p>
          <w:p w14:paraId="72E96056" w14:textId="5796A626" w:rsidR="00297C32" w:rsidRPr="00455EB0" w:rsidRDefault="00297C32" w:rsidP="00297C32">
            <w:pPr>
              <w:rPr>
                <w:rFonts w:ascii="Consolas" w:hAnsi="Consolas"/>
                <w:b/>
                <w:bCs/>
                <w:sz w:val="18"/>
                <w:szCs w:val="18"/>
              </w:rPr>
            </w:pPr>
            <w:r>
              <w:rPr>
                <w:rFonts w:ascii="Consolas" w:hAnsi="Consolas"/>
                <w:b/>
                <w:bCs/>
                <w:sz w:val="18"/>
                <w:szCs w:val="18"/>
              </w:rPr>
              <w:t>HTTP Error: 500, 404, 401, 400</w:t>
            </w:r>
          </w:p>
          <w:p w14:paraId="7E21C35E" w14:textId="77777777" w:rsidR="00297C32" w:rsidRDefault="00297C32" w:rsidP="00297C32">
            <w:pPr>
              <w:rPr>
                <w:rFonts w:ascii="Consolas" w:hAnsi="Consolas"/>
                <w:sz w:val="18"/>
                <w:szCs w:val="18"/>
              </w:rPr>
            </w:pPr>
            <w:r>
              <w:rPr>
                <w:rFonts w:ascii="Consolas" w:hAnsi="Consolas"/>
                <w:sz w:val="18"/>
                <w:szCs w:val="18"/>
              </w:rPr>
              <w:t>{</w:t>
            </w:r>
          </w:p>
          <w:p w14:paraId="7050F54A" w14:textId="77777777" w:rsidR="00297C32" w:rsidRPr="00455EB0" w:rsidRDefault="00297C32" w:rsidP="00297C32">
            <w:pPr>
              <w:rPr>
                <w:rFonts w:ascii="Consolas" w:hAnsi="Consolas"/>
                <w:b/>
                <w:bCs/>
                <w:sz w:val="18"/>
                <w:szCs w:val="18"/>
              </w:rPr>
            </w:pPr>
            <w:r>
              <w:rPr>
                <w:rFonts w:ascii="Consolas" w:hAnsi="Consolas"/>
                <w:sz w:val="18"/>
                <w:szCs w:val="18"/>
              </w:rPr>
              <w:t xml:space="preserve">    </w:t>
            </w:r>
            <w:r w:rsidRPr="00C77EC2">
              <w:rPr>
                <w:rFonts w:ascii="Consolas" w:hAnsi="Consolas"/>
                <w:sz w:val="18"/>
                <w:szCs w:val="18"/>
              </w:rPr>
              <w:t>"</w:t>
            </w:r>
            <w:proofErr w:type="spellStart"/>
            <w:r>
              <w:rPr>
                <w:rFonts w:ascii="Consolas" w:hAnsi="Consolas"/>
                <w:sz w:val="18"/>
                <w:szCs w:val="18"/>
              </w:rPr>
              <w:t>errorCode</w:t>
            </w:r>
            <w:proofErr w:type="spellEnd"/>
            <w:r w:rsidRPr="00C77EC2">
              <w:rPr>
                <w:rFonts w:ascii="Consolas" w:hAnsi="Consolas"/>
                <w:sz w:val="18"/>
                <w:szCs w:val="18"/>
              </w:rPr>
              <w:t>": "",</w:t>
            </w:r>
            <w:r>
              <w:rPr>
                <w:rFonts w:ascii="Consolas" w:hAnsi="Consolas"/>
                <w:sz w:val="18"/>
                <w:szCs w:val="18"/>
              </w:rPr>
              <w:t xml:space="preserve"> // </w:t>
            </w:r>
            <w:proofErr w:type="spellStart"/>
            <w:r>
              <w:rPr>
                <w:rFonts w:ascii="Consolas" w:hAnsi="Consolas"/>
                <w:b/>
                <w:bCs/>
                <w:sz w:val="18"/>
                <w:szCs w:val="18"/>
              </w:rPr>
              <w:t>Divya</w:t>
            </w:r>
            <w:proofErr w:type="spellEnd"/>
            <w:r>
              <w:rPr>
                <w:rFonts w:ascii="Consolas" w:hAnsi="Consolas"/>
                <w:b/>
                <w:bCs/>
                <w:sz w:val="18"/>
                <w:szCs w:val="18"/>
              </w:rPr>
              <w:t xml:space="preserve"> + Ash to Confirm style</w:t>
            </w:r>
          </w:p>
          <w:p w14:paraId="6CDF19BB" w14:textId="77777777" w:rsidR="00297C32" w:rsidRPr="00C77EC2" w:rsidRDefault="00297C32" w:rsidP="00297C32">
            <w:pPr>
              <w:rPr>
                <w:rFonts w:ascii="Consolas" w:hAnsi="Consolas"/>
                <w:sz w:val="18"/>
                <w:szCs w:val="18"/>
              </w:rPr>
            </w:pPr>
            <w:r>
              <w:rPr>
                <w:rFonts w:ascii="Consolas" w:hAnsi="Consolas"/>
                <w:sz w:val="18"/>
                <w:szCs w:val="18"/>
              </w:rPr>
              <w:t>}</w:t>
            </w:r>
          </w:p>
          <w:p w14:paraId="1FED4A6F" w14:textId="77777777" w:rsidR="00297C32" w:rsidRDefault="00297C32" w:rsidP="00297C32"/>
        </w:tc>
      </w:tr>
      <w:tr w:rsidR="00297C32" w14:paraId="438B9A19" w14:textId="77777777" w:rsidTr="00297C32">
        <w:tc>
          <w:tcPr>
            <w:tcW w:w="2972" w:type="dxa"/>
          </w:tcPr>
          <w:p w14:paraId="47AFF624" w14:textId="682248C9" w:rsidR="00297C32" w:rsidRDefault="00297C32" w:rsidP="00297C32">
            <w:pPr>
              <w:rPr>
                <w:b/>
                <w:bCs/>
              </w:rPr>
            </w:pPr>
            <w:r>
              <w:rPr>
                <w:b/>
                <w:bCs/>
              </w:rPr>
              <w:t>Response Properties</w:t>
            </w:r>
          </w:p>
        </w:tc>
        <w:tc>
          <w:tcPr>
            <w:tcW w:w="6946" w:type="dxa"/>
          </w:tcPr>
          <w:p w14:paraId="4EBC0143" w14:textId="77777777" w:rsidR="00297C32" w:rsidRDefault="00297C32" w:rsidP="00297C32">
            <w:r>
              <w:t xml:space="preserve"> </w:t>
            </w:r>
          </w:p>
          <w:tbl>
            <w:tblPr>
              <w:tblStyle w:val="GridTable4-Accent3"/>
              <w:tblW w:w="0" w:type="auto"/>
              <w:tblLook w:val="04A0" w:firstRow="1" w:lastRow="0" w:firstColumn="1" w:lastColumn="0" w:noHBand="0" w:noVBand="1"/>
            </w:tblPr>
            <w:tblGrid>
              <w:gridCol w:w="1602"/>
              <w:gridCol w:w="1115"/>
              <w:gridCol w:w="3101"/>
            </w:tblGrid>
            <w:tr w:rsidR="00297C32" w14:paraId="3B16ACA7" w14:textId="77777777" w:rsidTr="00297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1D89454D" w14:textId="77777777" w:rsidR="00297C32" w:rsidRDefault="00297C32" w:rsidP="00297C32">
                  <w:r>
                    <w:t>Name</w:t>
                  </w:r>
                </w:p>
              </w:tc>
              <w:tc>
                <w:tcPr>
                  <w:tcW w:w="1115" w:type="dxa"/>
                </w:tcPr>
                <w:p w14:paraId="36346C45" w14:textId="77777777" w:rsidR="00297C32" w:rsidRDefault="00297C32" w:rsidP="00297C32">
                  <w:pPr>
                    <w:cnfStyle w:val="100000000000" w:firstRow="1" w:lastRow="0" w:firstColumn="0" w:lastColumn="0" w:oddVBand="0" w:evenVBand="0" w:oddHBand="0" w:evenHBand="0" w:firstRowFirstColumn="0" w:firstRowLastColumn="0" w:lastRowFirstColumn="0" w:lastRowLastColumn="0"/>
                  </w:pPr>
                  <w:r>
                    <w:t>Type</w:t>
                  </w:r>
                </w:p>
              </w:tc>
              <w:tc>
                <w:tcPr>
                  <w:tcW w:w="3101" w:type="dxa"/>
                </w:tcPr>
                <w:p w14:paraId="142A6FFB" w14:textId="77777777" w:rsidR="00297C32" w:rsidRDefault="00297C32" w:rsidP="00297C32">
                  <w:pPr>
                    <w:cnfStyle w:val="100000000000" w:firstRow="1" w:lastRow="0" w:firstColumn="0" w:lastColumn="0" w:oddVBand="0" w:evenVBand="0" w:oddHBand="0" w:evenHBand="0" w:firstRowFirstColumn="0" w:firstRowLastColumn="0" w:lastRowFirstColumn="0" w:lastRowLastColumn="0"/>
                  </w:pPr>
                  <w:r>
                    <w:t>Description</w:t>
                  </w:r>
                </w:p>
              </w:tc>
            </w:tr>
            <w:tr w:rsidR="00297C32" w14:paraId="1BF9466A" w14:textId="77777777" w:rsidTr="00297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7BEE5C7B" w14:textId="38EE09DE" w:rsidR="00297C32" w:rsidRPr="005B4CD5" w:rsidRDefault="00297C32" w:rsidP="00297C32">
                  <w:pPr>
                    <w:rPr>
                      <w:rFonts w:ascii="Consolas" w:hAnsi="Consolas"/>
                      <w:b w:val="0"/>
                      <w:bCs w:val="0"/>
                      <w:sz w:val="18"/>
                      <w:szCs w:val="18"/>
                    </w:rPr>
                  </w:pPr>
                  <w:r>
                    <w:rPr>
                      <w:rFonts w:ascii="Consolas" w:hAnsi="Consolas"/>
                      <w:b w:val="0"/>
                      <w:bCs w:val="0"/>
                      <w:sz w:val="18"/>
                      <w:szCs w:val="18"/>
                    </w:rPr>
                    <w:t>vin</w:t>
                  </w:r>
                </w:p>
              </w:tc>
              <w:tc>
                <w:tcPr>
                  <w:tcW w:w="1115" w:type="dxa"/>
                </w:tcPr>
                <w:p w14:paraId="025ED100" w14:textId="37A39E57" w:rsidR="00297C32" w:rsidRPr="005B4CD5" w:rsidRDefault="00297C32" w:rsidP="00297C32">
                  <w:pPr>
                    <w:cnfStyle w:val="000000100000" w:firstRow="0" w:lastRow="0" w:firstColumn="0" w:lastColumn="0" w:oddVBand="0" w:evenVBand="0" w:oddHBand="1" w:evenHBand="0" w:firstRowFirstColumn="0" w:firstRowLastColumn="0" w:lastRowFirstColumn="0" w:lastRowLastColumn="0"/>
                    <w:rPr>
                      <w:sz w:val="18"/>
                      <w:szCs w:val="18"/>
                    </w:rPr>
                  </w:pPr>
                  <w:r w:rsidRPr="00297C32">
                    <w:rPr>
                      <w:sz w:val="18"/>
                      <w:szCs w:val="18"/>
                    </w:rPr>
                    <w:t>String</w:t>
                  </w:r>
                </w:p>
              </w:tc>
              <w:tc>
                <w:tcPr>
                  <w:tcW w:w="3101" w:type="dxa"/>
                </w:tcPr>
                <w:p w14:paraId="0A849949" w14:textId="2DFA6A31" w:rsidR="00297C32" w:rsidRDefault="00297C32" w:rsidP="00297C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VIN to which the subscription belongs</w:t>
                  </w:r>
                </w:p>
              </w:tc>
            </w:tr>
            <w:tr w:rsidR="00297C32" w14:paraId="47254E03" w14:textId="77777777" w:rsidTr="00297C32">
              <w:tc>
                <w:tcPr>
                  <w:cnfStyle w:val="001000000000" w:firstRow="0" w:lastRow="0" w:firstColumn="1" w:lastColumn="0" w:oddVBand="0" w:evenVBand="0" w:oddHBand="0" w:evenHBand="0" w:firstRowFirstColumn="0" w:firstRowLastColumn="0" w:lastRowFirstColumn="0" w:lastRowLastColumn="0"/>
                  <w:tcW w:w="1602" w:type="dxa"/>
                </w:tcPr>
                <w:p w14:paraId="37B94F6B" w14:textId="7BDBC596" w:rsidR="00297C32" w:rsidRDefault="00297C32" w:rsidP="00297C32">
                  <w:pPr>
                    <w:rPr>
                      <w:rFonts w:ascii="Consolas" w:hAnsi="Consolas"/>
                      <w:b w:val="0"/>
                      <w:bCs w:val="0"/>
                      <w:sz w:val="18"/>
                      <w:szCs w:val="18"/>
                    </w:rPr>
                  </w:pPr>
                  <w:proofErr w:type="spellStart"/>
                  <w:r w:rsidRPr="00297C32">
                    <w:rPr>
                      <w:rFonts w:ascii="Consolas" w:hAnsi="Consolas"/>
                      <w:b w:val="0"/>
                      <w:bCs w:val="0"/>
                      <w:sz w:val="18"/>
                      <w:szCs w:val="18"/>
                    </w:rPr>
                    <w:lastRenderedPageBreak/>
                    <w:t>currentPlan</w:t>
                  </w:r>
                  <w:proofErr w:type="spellEnd"/>
                </w:p>
              </w:tc>
              <w:tc>
                <w:tcPr>
                  <w:tcW w:w="1115" w:type="dxa"/>
                </w:tcPr>
                <w:p w14:paraId="5B289FD3" w14:textId="03B16E88" w:rsidR="00297C32" w:rsidRPr="00297C32" w:rsidRDefault="00297C32" w:rsidP="00297C32">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obj</w:t>
                  </w:r>
                  <w:proofErr w:type="spellEnd"/>
                </w:p>
              </w:tc>
              <w:tc>
                <w:tcPr>
                  <w:tcW w:w="3101" w:type="dxa"/>
                </w:tcPr>
                <w:p w14:paraId="40884755" w14:textId="7C73F181" w:rsidR="00297C32" w:rsidRDefault="00297C32" w:rsidP="00297C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existing in use. The plan could be expired or active. </w:t>
                  </w:r>
                  <w:r w:rsidRPr="00297C32">
                    <w:rPr>
                      <w:b/>
                      <w:bCs/>
                      <w:i/>
                      <w:iCs/>
                      <w:sz w:val="18"/>
                      <w:szCs w:val="18"/>
                    </w:rPr>
                    <w:t xml:space="preserve">The plan will </w:t>
                  </w:r>
                  <w:r>
                    <w:rPr>
                      <w:b/>
                      <w:bCs/>
                      <w:i/>
                      <w:iCs/>
                      <w:sz w:val="18"/>
                      <w:szCs w:val="18"/>
                    </w:rPr>
                    <w:t>not</w:t>
                  </w:r>
                  <w:r w:rsidRPr="00297C32">
                    <w:rPr>
                      <w:b/>
                      <w:bCs/>
                      <w:i/>
                      <w:iCs/>
                      <w:sz w:val="18"/>
                      <w:szCs w:val="18"/>
                    </w:rPr>
                    <w:t xml:space="preserve"> be null</w:t>
                  </w:r>
                </w:p>
              </w:tc>
            </w:tr>
            <w:tr w:rsidR="00297C32" w14:paraId="65654ABB" w14:textId="77777777" w:rsidTr="00297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43F29B9D" w14:textId="0C78BCD6" w:rsidR="00297C32" w:rsidRDefault="00297C32" w:rsidP="00297C32">
                  <w:pPr>
                    <w:rPr>
                      <w:rFonts w:ascii="Consolas" w:hAnsi="Consolas"/>
                      <w:b w:val="0"/>
                      <w:bCs w:val="0"/>
                      <w:sz w:val="18"/>
                      <w:szCs w:val="18"/>
                    </w:rPr>
                  </w:pPr>
                  <w:proofErr w:type="spellStart"/>
                  <w:r w:rsidRPr="00297C32">
                    <w:rPr>
                      <w:rFonts w:ascii="Consolas" w:hAnsi="Consolas"/>
                      <w:b w:val="0"/>
                      <w:bCs w:val="0"/>
                      <w:sz w:val="18"/>
                      <w:szCs w:val="18"/>
                    </w:rPr>
                    <w:t>renewalPlan</w:t>
                  </w:r>
                  <w:proofErr w:type="spellEnd"/>
                </w:p>
              </w:tc>
              <w:tc>
                <w:tcPr>
                  <w:tcW w:w="1115" w:type="dxa"/>
                </w:tcPr>
                <w:p w14:paraId="4D48AF33" w14:textId="58E7B4B3" w:rsidR="00297C32" w:rsidRPr="00297C32" w:rsidRDefault="00297C32" w:rsidP="00297C32">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obj</w:t>
                  </w:r>
                  <w:proofErr w:type="spellEnd"/>
                </w:p>
              </w:tc>
              <w:tc>
                <w:tcPr>
                  <w:tcW w:w="3101" w:type="dxa"/>
                </w:tcPr>
                <w:p w14:paraId="78761735" w14:textId="2CF3399D" w:rsidR="00297C32" w:rsidRDefault="00297C32" w:rsidP="00297C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queued plan to replace the </w:t>
                  </w:r>
                  <w:proofErr w:type="spellStart"/>
                  <w:r>
                    <w:rPr>
                      <w:sz w:val="18"/>
                      <w:szCs w:val="18"/>
                    </w:rPr>
                    <w:t>currentPlan</w:t>
                  </w:r>
                  <w:proofErr w:type="spellEnd"/>
                  <w:r>
                    <w:rPr>
                      <w:sz w:val="18"/>
                      <w:szCs w:val="18"/>
                    </w:rPr>
                    <w:t xml:space="preserve"> once expired. Could be null if no queued plan.</w:t>
                  </w:r>
                </w:p>
              </w:tc>
            </w:tr>
            <w:tr w:rsidR="00297C32" w14:paraId="36B0BED2" w14:textId="77777777" w:rsidTr="00297C32">
              <w:tc>
                <w:tcPr>
                  <w:cnfStyle w:val="001000000000" w:firstRow="0" w:lastRow="0" w:firstColumn="1" w:lastColumn="0" w:oddVBand="0" w:evenVBand="0" w:oddHBand="0" w:evenHBand="0" w:firstRowFirstColumn="0" w:firstRowLastColumn="0" w:lastRowFirstColumn="0" w:lastRowLastColumn="0"/>
                  <w:tcW w:w="1602" w:type="dxa"/>
                </w:tcPr>
                <w:p w14:paraId="6FEA4C8B" w14:textId="77777777" w:rsidR="00297C32" w:rsidRPr="005B4CD5" w:rsidRDefault="00297C32" w:rsidP="00297C32">
                  <w:pPr>
                    <w:rPr>
                      <w:b w:val="0"/>
                      <w:bCs w:val="0"/>
                      <w:sz w:val="18"/>
                      <w:szCs w:val="18"/>
                    </w:rPr>
                  </w:pPr>
                  <w:proofErr w:type="spellStart"/>
                  <w:r w:rsidRPr="005B4CD5">
                    <w:rPr>
                      <w:rFonts w:ascii="Consolas" w:hAnsi="Consolas"/>
                      <w:b w:val="0"/>
                      <w:bCs w:val="0"/>
                      <w:sz w:val="18"/>
                      <w:szCs w:val="18"/>
                    </w:rPr>
                    <w:t>planId</w:t>
                  </w:r>
                  <w:proofErr w:type="spellEnd"/>
                </w:p>
              </w:tc>
              <w:tc>
                <w:tcPr>
                  <w:tcW w:w="1115" w:type="dxa"/>
                </w:tcPr>
                <w:p w14:paraId="0A877473" w14:textId="50AAA8A3" w:rsidR="00297C32" w:rsidRPr="005B4CD5" w:rsidRDefault="00297C32" w:rsidP="00297C32">
                  <w:pPr>
                    <w:cnfStyle w:val="000000000000" w:firstRow="0" w:lastRow="0" w:firstColumn="0" w:lastColumn="0" w:oddVBand="0" w:evenVBand="0" w:oddHBand="0" w:evenHBand="0" w:firstRowFirstColumn="0" w:firstRowLastColumn="0" w:lastRowFirstColumn="0" w:lastRowLastColumn="0"/>
                    <w:rPr>
                      <w:sz w:val="18"/>
                      <w:szCs w:val="18"/>
                    </w:rPr>
                  </w:pPr>
                  <w:r w:rsidRPr="005B4CD5">
                    <w:rPr>
                      <w:sz w:val="18"/>
                      <w:szCs w:val="18"/>
                    </w:rPr>
                    <w:t>String</w:t>
                  </w:r>
                </w:p>
              </w:tc>
              <w:tc>
                <w:tcPr>
                  <w:tcW w:w="3101" w:type="dxa"/>
                </w:tcPr>
                <w:p w14:paraId="098B0E50" w14:textId="77777777" w:rsidR="00297C32" w:rsidRPr="005B4CD5" w:rsidRDefault="00297C32" w:rsidP="00297C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SF identifier for plan</w:t>
                  </w:r>
                </w:p>
              </w:tc>
            </w:tr>
            <w:tr w:rsidR="00297C32" w14:paraId="4211445B" w14:textId="77777777" w:rsidTr="00297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35955B20" w14:textId="77777777" w:rsidR="00297C32" w:rsidRPr="005B4CD5" w:rsidRDefault="00297C32" w:rsidP="00297C32">
                  <w:pPr>
                    <w:rPr>
                      <w:b w:val="0"/>
                      <w:bCs w:val="0"/>
                      <w:sz w:val="18"/>
                      <w:szCs w:val="18"/>
                    </w:rPr>
                  </w:pPr>
                  <w:r w:rsidRPr="005B4CD5">
                    <w:rPr>
                      <w:rFonts w:ascii="Consolas" w:hAnsi="Consolas"/>
                      <w:b w:val="0"/>
                      <w:bCs w:val="0"/>
                      <w:sz w:val="18"/>
                      <w:szCs w:val="18"/>
                    </w:rPr>
                    <w:t>name</w:t>
                  </w:r>
                </w:p>
              </w:tc>
              <w:tc>
                <w:tcPr>
                  <w:tcW w:w="1115" w:type="dxa"/>
                </w:tcPr>
                <w:p w14:paraId="3DD5B67D" w14:textId="77777777" w:rsidR="00297C32" w:rsidRPr="005B4CD5" w:rsidRDefault="00297C32" w:rsidP="00297C32">
                  <w:pPr>
                    <w:cnfStyle w:val="000000100000" w:firstRow="0" w:lastRow="0" w:firstColumn="0" w:lastColumn="0" w:oddVBand="0" w:evenVBand="0" w:oddHBand="1" w:evenHBand="0" w:firstRowFirstColumn="0" w:firstRowLastColumn="0" w:lastRowFirstColumn="0" w:lastRowLastColumn="0"/>
                    <w:rPr>
                      <w:sz w:val="18"/>
                      <w:szCs w:val="18"/>
                    </w:rPr>
                  </w:pPr>
                  <w:r w:rsidRPr="005B4CD5">
                    <w:rPr>
                      <w:sz w:val="18"/>
                      <w:szCs w:val="18"/>
                    </w:rPr>
                    <w:t>String</w:t>
                  </w:r>
                </w:p>
              </w:tc>
              <w:tc>
                <w:tcPr>
                  <w:tcW w:w="3101" w:type="dxa"/>
                </w:tcPr>
                <w:p w14:paraId="4AC6A769" w14:textId="363A9A17" w:rsidR="00297C32" w:rsidRPr="005B4CD5" w:rsidRDefault="00297C32" w:rsidP="00297C32">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 xml:space="preserve">Short </w:t>
                  </w:r>
                  <w:ins w:id="28" w:author="Nikki Barnett-Chadwick" w:date="2021-06-23T08:02:00Z">
                    <w:r w:rsidR="00627A40">
                      <w:rPr>
                        <w:sz w:val="18"/>
                        <w:szCs w:val="18"/>
                      </w:rPr>
                      <w:t>localised</w:t>
                    </w:r>
                    <w:proofErr w:type="gramEnd"/>
                    <w:r w:rsidR="00627A40">
                      <w:rPr>
                        <w:sz w:val="18"/>
                        <w:szCs w:val="18"/>
                      </w:rPr>
                      <w:t xml:space="preserve"> </w:t>
                    </w:r>
                  </w:ins>
                  <w:r>
                    <w:rPr>
                      <w:sz w:val="18"/>
                      <w:szCs w:val="18"/>
                    </w:rPr>
                    <w:t>name of plan. For Titles</w:t>
                  </w:r>
                </w:p>
              </w:tc>
            </w:tr>
            <w:tr w:rsidR="00297C32" w14:paraId="69559C09" w14:textId="77777777" w:rsidTr="00297C32">
              <w:tc>
                <w:tcPr>
                  <w:cnfStyle w:val="001000000000" w:firstRow="0" w:lastRow="0" w:firstColumn="1" w:lastColumn="0" w:oddVBand="0" w:evenVBand="0" w:oddHBand="0" w:evenHBand="0" w:firstRowFirstColumn="0" w:firstRowLastColumn="0" w:lastRowFirstColumn="0" w:lastRowLastColumn="0"/>
                  <w:tcW w:w="1602" w:type="dxa"/>
                </w:tcPr>
                <w:p w14:paraId="2B782F67" w14:textId="77777777" w:rsidR="00297C32" w:rsidRPr="005B4CD5" w:rsidRDefault="00297C32" w:rsidP="00297C32">
                  <w:pPr>
                    <w:rPr>
                      <w:b w:val="0"/>
                      <w:bCs w:val="0"/>
                      <w:sz w:val="18"/>
                      <w:szCs w:val="18"/>
                    </w:rPr>
                  </w:pPr>
                  <w:r w:rsidRPr="005B4CD5">
                    <w:rPr>
                      <w:rFonts w:ascii="Consolas" w:hAnsi="Consolas"/>
                      <w:b w:val="0"/>
                      <w:bCs w:val="0"/>
                      <w:sz w:val="18"/>
                      <w:szCs w:val="18"/>
                    </w:rPr>
                    <w:t>description</w:t>
                  </w:r>
                </w:p>
              </w:tc>
              <w:tc>
                <w:tcPr>
                  <w:tcW w:w="1115" w:type="dxa"/>
                </w:tcPr>
                <w:p w14:paraId="3CBF3BD0" w14:textId="77777777" w:rsidR="00297C32" w:rsidRPr="005B4CD5" w:rsidRDefault="00297C32" w:rsidP="00297C32">
                  <w:pPr>
                    <w:cnfStyle w:val="000000000000" w:firstRow="0" w:lastRow="0" w:firstColumn="0" w:lastColumn="0" w:oddVBand="0" w:evenVBand="0" w:oddHBand="0" w:evenHBand="0" w:firstRowFirstColumn="0" w:firstRowLastColumn="0" w:lastRowFirstColumn="0" w:lastRowLastColumn="0"/>
                    <w:rPr>
                      <w:sz w:val="18"/>
                      <w:szCs w:val="18"/>
                    </w:rPr>
                  </w:pPr>
                  <w:r w:rsidRPr="005B4CD5">
                    <w:rPr>
                      <w:sz w:val="18"/>
                      <w:szCs w:val="18"/>
                    </w:rPr>
                    <w:t>String</w:t>
                  </w:r>
                </w:p>
              </w:tc>
              <w:tc>
                <w:tcPr>
                  <w:tcW w:w="3101" w:type="dxa"/>
                </w:tcPr>
                <w:p w14:paraId="0F6679A6" w14:textId="1564FF39" w:rsidR="00297C32" w:rsidRPr="005B4CD5" w:rsidRDefault="00297C32" w:rsidP="00297C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Long </w:t>
                  </w:r>
                  <w:ins w:id="29" w:author="Nikki Barnett-Chadwick" w:date="2021-06-23T08:02:00Z">
                    <w:r w:rsidR="00627A40">
                      <w:rPr>
                        <w:sz w:val="18"/>
                        <w:szCs w:val="18"/>
                      </w:rPr>
                      <w:t xml:space="preserve">localised </w:t>
                    </w:r>
                  </w:ins>
                  <w:r>
                    <w:rPr>
                      <w:sz w:val="18"/>
                      <w:szCs w:val="18"/>
                    </w:rPr>
                    <w:t>description of plan</w:t>
                  </w:r>
                </w:p>
              </w:tc>
            </w:tr>
            <w:tr w:rsidR="00297C32" w14:paraId="6DA9A7CF" w14:textId="77777777" w:rsidTr="00297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144FF118" w14:textId="77777777" w:rsidR="00297C32" w:rsidRPr="005B4CD5" w:rsidRDefault="00297C32" w:rsidP="00297C32">
                  <w:pPr>
                    <w:rPr>
                      <w:b w:val="0"/>
                      <w:bCs w:val="0"/>
                      <w:sz w:val="18"/>
                      <w:szCs w:val="18"/>
                    </w:rPr>
                  </w:pPr>
                  <w:proofErr w:type="spellStart"/>
                  <w:r w:rsidRPr="005B4CD5">
                    <w:rPr>
                      <w:rFonts w:ascii="Consolas" w:hAnsi="Consolas"/>
                      <w:b w:val="0"/>
                      <w:bCs w:val="0"/>
                      <w:sz w:val="18"/>
                      <w:szCs w:val="18"/>
                    </w:rPr>
                    <w:t>termMonths</w:t>
                  </w:r>
                  <w:proofErr w:type="spellEnd"/>
                </w:p>
              </w:tc>
              <w:tc>
                <w:tcPr>
                  <w:tcW w:w="1115" w:type="dxa"/>
                </w:tcPr>
                <w:p w14:paraId="59E0E7CE" w14:textId="77777777" w:rsidR="00297C32" w:rsidRPr="005B4CD5" w:rsidRDefault="00297C32" w:rsidP="00297C32">
                  <w:pPr>
                    <w:cnfStyle w:val="000000100000" w:firstRow="0" w:lastRow="0" w:firstColumn="0" w:lastColumn="0" w:oddVBand="0" w:evenVBand="0" w:oddHBand="1" w:evenHBand="0" w:firstRowFirstColumn="0" w:firstRowLastColumn="0" w:lastRowFirstColumn="0" w:lastRowLastColumn="0"/>
                    <w:rPr>
                      <w:sz w:val="18"/>
                      <w:szCs w:val="18"/>
                    </w:rPr>
                  </w:pPr>
                  <w:r w:rsidRPr="005B4CD5">
                    <w:rPr>
                      <w:sz w:val="18"/>
                      <w:szCs w:val="18"/>
                    </w:rPr>
                    <w:t>Integer</w:t>
                  </w:r>
                </w:p>
              </w:tc>
              <w:tc>
                <w:tcPr>
                  <w:tcW w:w="3101" w:type="dxa"/>
                </w:tcPr>
                <w:p w14:paraId="2429AB9F" w14:textId="77777777" w:rsidR="00297C32" w:rsidRPr="005B4CD5" w:rsidRDefault="00297C32" w:rsidP="00297C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 of months for plan</w:t>
                  </w:r>
                </w:p>
              </w:tc>
            </w:tr>
            <w:tr w:rsidR="00297C32" w14:paraId="014FA64B" w14:textId="77777777" w:rsidTr="00297C32">
              <w:tc>
                <w:tcPr>
                  <w:cnfStyle w:val="001000000000" w:firstRow="0" w:lastRow="0" w:firstColumn="1" w:lastColumn="0" w:oddVBand="0" w:evenVBand="0" w:oddHBand="0" w:evenHBand="0" w:firstRowFirstColumn="0" w:firstRowLastColumn="0" w:lastRowFirstColumn="0" w:lastRowLastColumn="0"/>
                  <w:tcW w:w="1602" w:type="dxa"/>
                </w:tcPr>
                <w:p w14:paraId="2097A11E" w14:textId="1032938D" w:rsidR="00297C32" w:rsidRPr="005B4CD5" w:rsidRDefault="00297C32" w:rsidP="00297C32">
                  <w:pPr>
                    <w:rPr>
                      <w:b w:val="0"/>
                      <w:bCs w:val="0"/>
                      <w:sz w:val="18"/>
                      <w:szCs w:val="18"/>
                    </w:rPr>
                  </w:pPr>
                  <w:proofErr w:type="spellStart"/>
                  <w:r w:rsidRPr="00297C32">
                    <w:rPr>
                      <w:b w:val="0"/>
                      <w:bCs w:val="0"/>
                      <w:sz w:val="18"/>
                      <w:szCs w:val="18"/>
                    </w:rPr>
                    <w:t>startDate</w:t>
                  </w:r>
                  <w:proofErr w:type="spellEnd"/>
                </w:p>
              </w:tc>
              <w:tc>
                <w:tcPr>
                  <w:tcW w:w="1115" w:type="dxa"/>
                </w:tcPr>
                <w:p w14:paraId="740CCB8B" w14:textId="17CDD588" w:rsidR="00297C32" w:rsidRPr="005B4CD5" w:rsidRDefault="00297C32" w:rsidP="00297C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ISO Date</w:t>
                  </w:r>
                </w:p>
              </w:tc>
              <w:tc>
                <w:tcPr>
                  <w:tcW w:w="3101" w:type="dxa"/>
                </w:tcPr>
                <w:p w14:paraId="29E996EC" w14:textId="4E70B014" w:rsidR="00297C32" w:rsidRPr="005B4CD5" w:rsidRDefault="00297C32" w:rsidP="00297C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Date of which the plan started </w:t>
                  </w:r>
                </w:p>
              </w:tc>
            </w:tr>
            <w:tr w:rsidR="00297C32" w14:paraId="41E1DDA6" w14:textId="77777777" w:rsidTr="00297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67AB3474" w14:textId="479BB80D" w:rsidR="00297C32" w:rsidRPr="005B4CD5" w:rsidRDefault="00297C32" w:rsidP="00297C32">
                  <w:pPr>
                    <w:rPr>
                      <w:b w:val="0"/>
                      <w:bCs w:val="0"/>
                      <w:sz w:val="18"/>
                      <w:szCs w:val="18"/>
                    </w:rPr>
                  </w:pPr>
                  <w:proofErr w:type="spellStart"/>
                  <w:r>
                    <w:rPr>
                      <w:b w:val="0"/>
                      <w:bCs w:val="0"/>
                      <w:sz w:val="18"/>
                      <w:szCs w:val="18"/>
                    </w:rPr>
                    <w:t>expiryDate</w:t>
                  </w:r>
                  <w:proofErr w:type="spellEnd"/>
                </w:p>
              </w:tc>
              <w:tc>
                <w:tcPr>
                  <w:tcW w:w="1115" w:type="dxa"/>
                </w:tcPr>
                <w:p w14:paraId="2E084299" w14:textId="6DEE0387" w:rsidR="00297C32" w:rsidRPr="005B4CD5" w:rsidRDefault="00297C32" w:rsidP="00297C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ISO Date</w:t>
                  </w:r>
                </w:p>
              </w:tc>
              <w:tc>
                <w:tcPr>
                  <w:tcW w:w="3101" w:type="dxa"/>
                </w:tcPr>
                <w:p w14:paraId="0DEFC193" w14:textId="68728845" w:rsidR="00297C32" w:rsidRPr="005B4CD5" w:rsidRDefault="00297C32" w:rsidP="00297C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Date after the last date of current plan. </w:t>
                  </w:r>
                </w:p>
              </w:tc>
            </w:tr>
            <w:tr w:rsidR="00297C32" w14:paraId="4A91DBE0" w14:textId="77777777" w:rsidTr="00297C32">
              <w:tc>
                <w:tcPr>
                  <w:cnfStyle w:val="001000000000" w:firstRow="0" w:lastRow="0" w:firstColumn="1" w:lastColumn="0" w:oddVBand="0" w:evenVBand="0" w:oddHBand="0" w:evenHBand="0" w:firstRowFirstColumn="0" w:firstRowLastColumn="0" w:lastRowFirstColumn="0" w:lastRowLastColumn="0"/>
                  <w:tcW w:w="1602" w:type="dxa"/>
                </w:tcPr>
                <w:p w14:paraId="1100FA75" w14:textId="6A264F82" w:rsidR="00297C32" w:rsidRPr="005B4CD5" w:rsidRDefault="00297C32" w:rsidP="00297C32">
                  <w:pPr>
                    <w:rPr>
                      <w:b w:val="0"/>
                      <w:bCs w:val="0"/>
                      <w:sz w:val="18"/>
                      <w:szCs w:val="18"/>
                    </w:rPr>
                  </w:pPr>
                  <w:proofErr w:type="spellStart"/>
                  <w:r w:rsidRPr="00297C32">
                    <w:rPr>
                      <w:b w:val="0"/>
                      <w:bCs w:val="0"/>
                      <w:sz w:val="18"/>
                      <w:szCs w:val="18"/>
                    </w:rPr>
                    <w:t>statusId</w:t>
                  </w:r>
                  <w:proofErr w:type="spellEnd"/>
                </w:p>
              </w:tc>
              <w:tc>
                <w:tcPr>
                  <w:tcW w:w="1115" w:type="dxa"/>
                </w:tcPr>
                <w:p w14:paraId="6D95031D" w14:textId="0D28C876" w:rsidR="00297C32" w:rsidRPr="005B4CD5" w:rsidRDefault="00297C32" w:rsidP="00297C3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w:t>
                  </w:r>
                </w:p>
              </w:tc>
              <w:tc>
                <w:tcPr>
                  <w:tcW w:w="3101" w:type="dxa"/>
                </w:tcPr>
                <w:p w14:paraId="08A55A9D" w14:textId="1B90FA79" w:rsidR="00297C32" w:rsidRPr="00297C32" w:rsidRDefault="00297C32" w:rsidP="00297C32">
                  <w:pPr>
                    <w:cnfStyle w:val="000000000000" w:firstRow="0" w:lastRow="0" w:firstColumn="0" w:lastColumn="0" w:oddVBand="0" w:evenVBand="0" w:oddHBand="0" w:evenHBand="0" w:firstRowFirstColumn="0" w:firstRowLastColumn="0" w:lastRowFirstColumn="0" w:lastRowLastColumn="0"/>
                    <w:rPr>
                      <w:i/>
                      <w:iCs/>
                      <w:sz w:val="18"/>
                      <w:szCs w:val="18"/>
                    </w:rPr>
                  </w:pPr>
                  <w:r>
                    <w:rPr>
                      <w:sz w:val="18"/>
                      <w:szCs w:val="18"/>
                    </w:rPr>
                    <w:t xml:space="preserve">Status of the current plan. Active, Expired or </w:t>
                  </w:r>
                  <w:proofErr w:type="spellStart"/>
                  <w:r>
                    <w:rPr>
                      <w:sz w:val="18"/>
                      <w:szCs w:val="18"/>
                    </w:rPr>
                    <w:t>RecoveryMode</w:t>
                  </w:r>
                  <w:proofErr w:type="spellEnd"/>
                </w:p>
              </w:tc>
            </w:tr>
            <w:tr w:rsidR="00297C32" w14:paraId="120456BC" w14:textId="77777777" w:rsidTr="00297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Pr>
                <w:p w14:paraId="58AD0BF9" w14:textId="0145CE79" w:rsidR="00297C32" w:rsidRPr="005B4CD5" w:rsidRDefault="00297C32" w:rsidP="00297C32">
                  <w:pPr>
                    <w:rPr>
                      <w:rFonts w:ascii="Consolas" w:hAnsi="Consolas"/>
                      <w:b w:val="0"/>
                      <w:bCs w:val="0"/>
                      <w:sz w:val="18"/>
                      <w:szCs w:val="18"/>
                    </w:rPr>
                  </w:pPr>
                  <w:r w:rsidRPr="00297C32">
                    <w:rPr>
                      <w:rFonts w:ascii="Consolas" w:hAnsi="Consolas"/>
                      <w:b w:val="0"/>
                      <w:bCs w:val="0"/>
                      <w:sz w:val="18"/>
                      <w:szCs w:val="18"/>
                    </w:rPr>
                    <w:t>features</w:t>
                  </w:r>
                </w:p>
              </w:tc>
              <w:tc>
                <w:tcPr>
                  <w:tcW w:w="1115" w:type="dxa"/>
                </w:tcPr>
                <w:p w14:paraId="01B12302" w14:textId="0DBC2565" w:rsidR="00297C32" w:rsidRPr="005B4CD5" w:rsidRDefault="00297C32" w:rsidP="00297C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String (</w:t>
                  </w:r>
                  <w:proofErr w:type="spellStart"/>
                  <w:r>
                    <w:rPr>
                      <w:sz w:val="18"/>
                      <w:szCs w:val="18"/>
                    </w:rPr>
                    <w:t>cvs</w:t>
                  </w:r>
                  <w:proofErr w:type="spellEnd"/>
                  <w:r>
                    <w:rPr>
                      <w:sz w:val="18"/>
                      <w:szCs w:val="18"/>
                    </w:rPr>
                    <w:t>)</w:t>
                  </w:r>
                </w:p>
              </w:tc>
              <w:tc>
                <w:tcPr>
                  <w:tcW w:w="3101" w:type="dxa"/>
                </w:tcPr>
                <w:p w14:paraId="0398A526" w14:textId="07FC7470" w:rsidR="00297C32" w:rsidRPr="005B4CD5" w:rsidRDefault="00297C32" w:rsidP="00297C3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features list (csv) inside the current plan defines the features available to the UI. These features are subscription driven. List TBD</w:t>
                  </w:r>
                </w:p>
              </w:tc>
            </w:tr>
          </w:tbl>
          <w:p w14:paraId="7839269F" w14:textId="5C734F74" w:rsidR="00297C32" w:rsidRDefault="00297C32" w:rsidP="00297C32"/>
        </w:tc>
      </w:tr>
      <w:tr w:rsidR="00297C32" w14:paraId="563AAD84" w14:textId="77777777" w:rsidTr="00297C32">
        <w:tc>
          <w:tcPr>
            <w:tcW w:w="2972" w:type="dxa"/>
          </w:tcPr>
          <w:p w14:paraId="5DA38021" w14:textId="59804838" w:rsidR="00297C32" w:rsidRDefault="00297C32" w:rsidP="00297C32">
            <w:pPr>
              <w:rPr>
                <w:b/>
                <w:bCs/>
              </w:rPr>
            </w:pPr>
            <w:r>
              <w:rPr>
                <w:b/>
                <w:bCs/>
              </w:rPr>
              <w:lastRenderedPageBreak/>
              <w:t>Application Mocks</w:t>
            </w:r>
          </w:p>
        </w:tc>
        <w:tc>
          <w:tcPr>
            <w:tcW w:w="6946" w:type="dxa"/>
          </w:tcPr>
          <w:p w14:paraId="24D338E7" w14:textId="4C8C62FC" w:rsidR="00297C32" w:rsidRDefault="00297C32" w:rsidP="00297C32">
            <w:r>
              <w:t>(</w:t>
            </w:r>
            <w:proofErr w:type="gramStart"/>
            <w:r>
              <w:t>to</w:t>
            </w:r>
            <w:proofErr w:type="gramEnd"/>
            <w:r>
              <w:t xml:space="preserve"> be provided)</w:t>
            </w:r>
          </w:p>
        </w:tc>
      </w:tr>
      <w:tr w:rsidR="00297C32" w14:paraId="694DADB9" w14:textId="77777777" w:rsidTr="00297C32">
        <w:tc>
          <w:tcPr>
            <w:tcW w:w="2972" w:type="dxa"/>
          </w:tcPr>
          <w:p w14:paraId="241F7241" w14:textId="30186953" w:rsidR="00297C32" w:rsidRDefault="00297C32" w:rsidP="00297C32">
            <w:pPr>
              <w:rPr>
                <w:b/>
                <w:bCs/>
              </w:rPr>
            </w:pPr>
          </w:p>
        </w:tc>
        <w:tc>
          <w:tcPr>
            <w:tcW w:w="6946" w:type="dxa"/>
          </w:tcPr>
          <w:p w14:paraId="656EDE29" w14:textId="169A14B0" w:rsidR="00297C32" w:rsidRDefault="00297C32" w:rsidP="00297C32"/>
        </w:tc>
      </w:tr>
    </w:tbl>
    <w:p w14:paraId="0C1E6D50" w14:textId="77777777" w:rsidR="005513DA" w:rsidRDefault="005513DA" w:rsidP="005513DA"/>
    <w:sectPr w:rsidR="00551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C1F4E"/>
    <w:multiLevelType w:val="hybridMultilevel"/>
    <w:tmpl w:val="32C4E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964BC7"/>
    <w:multiLevelType w:val="hybridMultilevel"/>
    <w:tmpl w:val="CF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4D1E38"/>
    <w:multiLevelType w:val="hybridMultilevel"/>
    <w:tmpl w:val="0A5CA5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6B6B84"/>
    <w:multiLevelType w:val="hybridMultilevel"/>
    <w:tmpl w:val="D0000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ki Barnett-Chadwick">
    <w15:presenceInfo w15:providerId="None" w15:userId="Nikki Barnett-Chadw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7D"/>
    <w:rsid w:val="000036F5"/>
    <w:rsid w:val="001C02AE"/>
    <w:rsid w:val="00297C32"/>
    <w:rsid w:val="0039075D"/>
    <w:rsid w:val="003D4699"/>
    <w:rsid w:val="00455EB0"/>
    <w:rsid w:val="004818AE"/>
    <w:rsid w:val="004A5EAC"/>
    <w:rsid w:val="00504AAF"/>
    <w:rsid w:val="00520C7D"/>
    <w:rsid w:val="005513DA"/>
    <w:rsid w:val="005B4CD5"/>
    <w:rsid w:val="005F2C10"/>
    <w:rsid w:val="00627A40"/>
    <w:rsid w:val="006D7C1D"/>
    <w:rsid w:val="006F12A8"/>
    <w:rsid w:val="007003B0"/>
    <w:rsid w:val="007C2109"/>
    <w:rsid w:val="007F080F"/>
    <w:rsid w:val="00880C28"/>
    <w:rsid w:val="008C5B68"/>
    <w:rsid w:val="008F1740"/>
    <w:rsid w:val="009766EF"/>
    <w:rsid w:val="00A267C9"/>
    <w:rsid w:val="00B32FA5"/>
    <w:rsid w:val="00BF62D9"/>
    <w:rsid w:val="00C56EBD"/>
    <w:rsid w:val="00C77EC2"/>
    <w:rsid w:val="00C81B06"/>
    <w:rsid w:val="00D02FC7"/>
    <w:rsid w:val="00D81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56EA"/>
  <w15:chartTrackingRefBased/>
  <w15:docId w15:val="{08C840C0-678C-4479-B983-6A25AF93E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F2C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5B4C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3">
    <w:name w:val="List Table 4 Accent 3"/>
    <w:basedOn w:val="TableNormal"/>
    <w:uiPriority w:val="49"/>
    <w:rsid w:val="005B4C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5B4C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F6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Ahearne</dc:creator>
  <cp:keywords/>
  <dc:description/>
  <cp:lastModifiedBy>Nikki Barnett-Chadwick</cp:lastModifiedBy>
  <cp:revision>3</cp:revision>
  <dcterms:created xsi:type="dcterms:W3CDTF">2021-06-23T07:19:00Z</dcterms:created>
  <dcterms:modified xsi:type="dcterms:W3CDTF">2021-06-23T07:22:00Z</dcterms:modified>
</cp:coreProperties>
</file>